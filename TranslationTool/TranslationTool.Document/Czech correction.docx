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80" w:rsidRDefault="00616380" w:rsidP="00616380">
      <w:pPr>
        <w:spacing w:after="0" w:line="24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cashier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-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Czech</w:t>
      </w:r>
    </w:p>
    <w:p w:rsidR="00616380" w:rsidRDefault="00616380" w:rsidP="00616380">
      <w:pPr>
        <w:spacing w:after="0" w:line="240" w:lineRule="auto"/>
      </w:pPr>
      <w:proofErr w:type="spellStart"/>
      <w:r>
        <w:t>Button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to: Změnit jazyk,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ins w:id="0" w:author="Danijel Katic" w:date="2015-12-29T16:43:00Z">
        <w:r w:rsidR="00A3760D">
          <w:tab/>
        </w:r>
        <w:r w:rsidR="00A3760D">
          <w:tab/>
        </w:r>
        <w:r w:rsidR="00A3760D">
          <w:tab/>
        </w:r>
        <w:r w:rsidR="00A3760D">
          <w:tab/>
        </w:r>
        <w:r w:rsidR="00A3760D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Remove</w:t>
      </w:r>
      <w:proofErr w:type="spellEnd"/>
      <w:r>
        <w:t xml:space="preserve"> last </w:t>
      </w:r>
      <w:proofErr w:type="spellStart"/>
      <w:r>
        <w:t>function</w:t>
      </w:r>
      <w:proofErr w:type="spellEnd"/>
      <w:r>
        <w:t xml:space="preserve"> in </w:t>
      </w:r>
      <w:proofErr w:type="spellStart"/>
      <w:r>
        <w:t>Sale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- </w:t>
      </w:r>
      <w:proofErr w:type="spellStart"/>
      <w:r>
        <w:t>Item</w:t>
      </w:r>
      <w:proofErr w:type="spellEnd"/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Item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up -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sentece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necesary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sentance</w:t>
      </w:r>
      <w:proofErr w:type="spellEnd"/>
      <w:r>
        <w:t>: V seznamu se pohybujete pomocí šipek nahoru a dolů.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Item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Oddělení (</w:t>
      </w:r>
      <w:proofErr w:type="spellStart"/>
      <w:r>
        <w:t>Dept</w:t>
      </w:r>
      <w:proofErr w:type="spellEnd"/>
      <w:r>
        <w:t>.)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Include</w:t>
      </w:r>
      <w:proofErr w:type="spellEnd"/>
      <w:r>
        <w:t xml:space="preserve"> - </w:t>
      </w:r>
      <w:proofErr w:type="spellStart"/>
      <w:r>
        <w:t>czech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Přidat </w:t>
      </w:r>
      <w:proofErr w:type="spellStart"/>
      <w:r>
        <w:t>replace</w:t>
      </w:r>
      <w:proofErr w:type="spellEnd"/>
      <w:r>
        <w:t xml:space="preserve"> by Zahrnout. </w:t>
      </w:r>
      <w:ins w:id="1" w:author="Danijel Katic" w:date="2015-12-29T16:52:00Z">
        <w:r w:rsidR="00C253A9">
          <w:br/>
        </w:r>
        <w:r w:rsidR="00C253A9">
          <w:br/>
        </w:r>
      </w:ins>
      <w:proofErr w:type="spellStart"/>
      <w:r>
        <w:t>Translate</w:t>
      </w:r>
      <w:proofErr w:type="spellEnd"/>
      <w:r>
        <w:t xml:space="preserve"> YES - ANO, </w:t>
      </w:r>
      <w:proofErr w:type="gramStart"/>
      <w:r>
        <w:t xml:space="preserve">NO </w:t>
      </w:r>
      <w:del w:id="2" w:author="Danijel Katic" w:date="2015-12-29T16:52:00Z">
        <w:r w:rsidDel="00C253A9">
          <w:delText>-</w:delText>
        </w:r>
      </w:del>
      <w:ins w:id="3" w:author="Danijel Katic" w:date="2015-12-29T16:52:00Z">
        <w:r w:rsidR="00C253A9">
          <w:t>–</w:t>
        </w:r>
      </w:ins>
      <w:r>
        <w:t xml:space="preserve"> NE</w:t>
      </w:r>
      <w:proofErr w:type="gramEnd"/>
      <w:ins w:id="4" w:author="Danijel Katic" w:date="2015-12-29T16:52:00Z">
        <w:r w:rsidR="00C253A9">
          <w:tab/>
        </w:r>
        <w:r w:rsidR="00C253A9">
          <w:tab/>
        </w:r>
        <w:r w:rsidR="00C253A9">
          <w:tab/>
        </w:r>
        <w:r w:rsidR="00C253A9">
          <w:tab/>
        </w:r>
        <w:r w:rsidR="00C253A9">
          <w:tab/>
        </w:r>
        <w:r w:rsidR="00C253A9">
          <w:tab/>
        </w:r>
        <w:r w:rsidR="00C253A9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pcs</w:t>
      </w:r>
      <w:proofErr w:type="spellEnd"/>
      <w:r>
        <w:t xml:space="preserve"> = kus</w:t>
      </w:r>
      <w:ins w:id="5" w:author="Danijel Katic" w:date="2015-12-30T11:39:00Z">
        <w:r w:rsidR="0009098C">
          <w:tab/>
        </w:r>
        <w:r w:rsidR="0009098C">
          <w:tab/>
        </w:r>
        <w:r w:rsidR="0009098C">
          <w:tab/>
        </w:r>
        <w:r w:rsidR="0009098C">
          <w:tab/>
        </w:r>
        <w:r w:rsidR="0009098C">
          <w:tab/>
        </w:r>
        <w:r w:rsidR="0009098C">
          <w:tab/>
        </w:r>
        <w:r w:rsidR="0009098C">
          <w:tab/>
        </w:r>
        <w:r w:rsidR="0009098C">
          <w:tab/>
        </w:r>
        <w:r w:rsidR="0009098C">
          <w:tab/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Faulty</w:t>
      </w:r>
      <w:proofErr w:type="spellEnd"/>
      <w:r>
        <w:t xml:space="preserve"> return/</w:t>
      </w:r>
      <w:proofErr w:type="spellStart"/>
      <w:r>
        <w:t>refund</w:t>
      </w:r>
      <w:proofErr w:type="spellEnd"/>
      <w:r>
        <w:t xml:space="preserve"> = Reklamace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Registrovat vrácení položky = Refundovat položku</w:t>
      </w:r>
      <w:ins w:id="6" w:author="Danijel Katic" w:date="2015-12-28T13:19:00Z">
        <w:r w:rsidR="000975D5">
          <w:tab/>
        </w:r>
        <w:r w:rsidR="000975D5">
          <w:tab/>
        </w:r>
        <w:r w:rsidR="000975D5">
          <w:tab/>
        </w:r>
        <w:r w:rsidR="000975D5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ID položky = ID číslo položky</w:t>
      </w:r>
      <w:ins w:id="7" w:author="Danijel Katic" w:date="2015-12-28T13:29:00Z">
        <w:r w:rsidR="000975D5">
          <w:tab/>
        </w:r>
        <w:r w:rsidR="000975D5">
          <w:tab/>
        </w:r>
        <w:r w:rsidR="000975D5">
          <w:tab/>
        </w:r>
        <w:r w:rsidR="000975D5">
          <w:tab/>
        </w:r>
        <w:r w:rsidR="000975D5">
          <w:tab/>
        </w:r>
        <w:r w:rsidR="000975D5">
          <w:tab/>
        </w:r>
        <w:r w:rsidR="000975D5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Pozastavit objednávku = Zaparkovat účtenku</w:t>
      </w:r>
      <w:ins w:id="8" w:author="Danijel Katic" w:date="2015-12-28T13:32:00Z">
        <w:r w:rsidR="000975D5">
          <w:tab/>
        </w:r>
        <w:r w:rsidR="000975D5">
          <w:tab/>
        </w:r>
        <w:r w:rsidR="000975D5">
          <w:tab/>
        </w:r>
        <w:r w:rsidR="000975D5">
          <w:tab/>
        </w:r>
        <w:r w:rsidR="000975D5">
          <w:tab/>
          <w:t>*</w:t>
        </w:r>
      </w:ins>
    </w:p>
    <w:p w:rsidR="00616380" w:rsidRDefault="00616380" w:rsidP="00616380">
      <w:pPr>
        <w:spacing w:after="0" w:line="240" w:lineRule="auto"/>
      </w:pPr>
      <w:r>
        <w:t>Chcete opravdu pozastavit tuto objednávku? = Chcete opravdu zaparkovat tuto účtenku?</w:t>
      </w:r>
      <w:ins w:id="9" w:author="Danijel Katic" w:date="2015-12-28T13:35:00Z">
        <w:r w:rsidR="0096229F">
          <w:tab/>
          <w:t>*</w:t>
        </w:r>
      </w:ins>
    </w:p>
    <w:p w:rsidR="00616380" w:rsidRDefault="00616380" w:rsidP="00616380">
      <w:pPr>
        <w:spacing w:after="0" w:line="240" w:lineRule="auto"/>
      </w:pPr>
      <w:r>
        <w:t>Potvrdit pozastavení = Potvrdit zapa</w:t>
      </w:r>
      <w:ins w:id="10" w:author="Sipova Magdalena (CZSO)" w:date="2015-12-04T10:08:00Z">
        <w:r w:rsidR="00B51269">
          <w:t>r</w:t>
        </w:r>
      </w:ins>
      <w:r>
        <w:t>kování</w:t>
      </w:r>
      <w:ins w:id="11" w:author="Danijel Katic" w:date="2015-12-28T13:37:00Z">
        <w:r w:rsidR="0096229F">
          <w:tab/>
        </w:r>
        <w:r w:rsidR="0096229F">
          <w:tab/>
        </w:r>
        <w:r w:rsidR="0096229F">
          <w:tab/>
        </w:r>
        <w:r w:rsidR="0096229F">
          <w:tab/>
        </w:r>
        <w:r w:rsidR="0096229F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del w:id="12" w:author="Danijel Katic" w:date="2015-12-28T13:38:00Z">
        <w:r w:rsidDel="0096229F">
          <w:delText xml:space="preserve">Obnovit </w:delText>
        </w:r>
      </w:del>
      <w:ins w:id="13" w:author="Danijel Katic" w:date="2015-12-28T13:38:00Z">
        <w:r w:rsidR="0096229F" w:rsidRPr="0096229F">
          <w:t>Obnovit objednávku</w:t>
        </w:r>
        <w:r w:rsidR="0096229F" w:rsidRPr="0096229F" w:rsidDel="0096229F">
          <w:t xml:space="preserve"> </w:t>
        </w:r>
      </w:ins>
      <w:del w:id="14" w:author="Danijel Katic" w:date="2015-12-28T13:38:00Z">
        <w:r w:rsidDel="0096229F">
          <w:delText>objednváku</w:delText>
        </w:r>
      </w:del>
      <w:r>
        <w:t xml:space="preserve"> = </w:t>
      </w:r>
      <w:proofErr w:type="spellStart"/>
      <w:r>
        <w:t>Odparkovat</w:t>
      </w:r>
      <w:proofErr w:type="spellEnd"/>
      <w:r>
        <w:t xml:space="preserve"> účtenku</w:t>
      </w:r>
      <w:ins w:id="15" w:author="Danijel Katic" w:date="2015-12-28T13:46:00Z">
        <w:r w:rsidR="0096229F">
          <w:tab/>
        </w:r>
        <w:r w:rsidR="0096229F">
          <w:tab/>
        </w:r>
        <w:r w:rsidR="0096229F">
          <w:tab/>
        </w:r>
        <w:r w:rsidR="0096229F">
          <w:tab/>
        </w:r>
        <w:r w:rsidR="0096229F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Otevřít obnovení = </w:t>
      </w:r>
      <w:proofErr w:type="spellStart"/>
      <w:r>
        <w:t>Odparkovat</w:t>
      </w:r>
      <w:proofErr w:type="spellEnd"/>
      <w:r>
        <w:t xml:space="preserve"> účtenku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Verif</w:t>
      </w:r>
      <w:del w:id="16" w:author="Danijel Katic" w:date="2015-12-28T15:41:00Z">
        <w:r w:rsidDel="0052387A">
          <w:delText>if</w:delText>
        </w:r>
      </w:del>
      <w:r>
        <w:t>y</w:t>
      </w:r>
      <w:proofErr w:type="spellEnd"/>
      <w:r>
        <w:t xml:space="preserve">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lines= Vepište nebo oskenujte čárový kód zaparkované účtenky. Pro seznam všech zaparkovaných účtenek nechte pole prázdné.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Zvolte paragon k obnovení = Vyberte účtenku k </w:t>
      </w:r>
      <w:proofErr w:type="spellStart"/>
      <w:r>
        <w:t>odparkování</w:t>
      </w:r>
      <w:proofErr w:type="spellEnd"/>
      <w:r>
        <w:t xml:space="preserve"> -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here</w:t>
      </w:r>
      <w:proofErr w:type="spellEnd"/>
      <w:ins w:id="17" w:author="Danijel Katic" w:date="2015-12-28T13:53:00Z">
        <w:r w:rsidR="00C15B28">
          <w:tab/>
        </w:r>
        <w:r w:rsidR="00C15B28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Verifiy</w:t>
      </w:r>
      <w:proofErr w:type="spellEnd"/>
      <w:r>
        <w:t xml:space="preserve">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= Opravdu chcete </w:t>
      </w:r>
      <w:proofErr w:type="spellStart"/>
      <w:r>
        <w:t>odparkovat</w:t>
      </w:r>
      <w:proofErr w:type="spellEnd"/>
      <w:r>
        <w:t xml:space="preserve"> tuto účtenku?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Tot</w:t>
      </w:r>
      <w:proofErr w:type="spellEnd"/>
      <w:r>
        <w:t xml:space="preserve">. </w:t>
      </w:r>
      <w:proofErr w:type="spellStart"/>
      <w:r>
        <w:t>due</w:t>
      </w:r>
      <w:proofErr w:type="spellEnd"/>
      <w:r>
        <w:t xml:space="preserve"> = Czech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1,999.00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Neplatné = Oprava řádku</w:t>
      </w:r>
      <w:ins w:id="18" w:author="Danijel Katic" w:date="2015-12-28T15:39:00Z">
        <w:r w:rsidR="004801DF">
          <w:tab/>
        </w:r>
        <w:r w:rsidR="004801DF">
          <w:tab/>
        </w:r>
        <w:r w:rsidR="004801DF">
          <w:tab/>
        </w:r>
        <w:r w:rsidR="004801DF">
          <w:tab/>
        </w:r>
        <w:r w:rsidR="004801DF">
          <w:tab/>
        </w:r>
        <w:r w:rsidR="004801DF">
          <w:tab/>
        </w:r>
        <w:r w:rsidR="004801DF">
          <w:tab/>
        </w:r>
        <w:r w:rsidR="004801DF">
          <w:tab/>
        </w:r>
        <w:r w:rsidR="004801DF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Neplatný prvek = Oprava řádku</w:t>
      </w:r>
      <w:ins w:id="19" w:author="Danijel Katic" w:date="2015-12-29T10:49:00Z">
        <w:r w:rsidR="008B6127">
          <w:tab/>
        </w:r>
        <w:r w:rsidR="008B6127">
          <w:tab/>
        </w:r>
        <w:r w:rsidR="008B6127">
          <w:tab/>
        </w:r>
        <w:r w:rsidR="008B6127">
          <w:tab/>
        </w:r>
        <w:r w:rsidR="008B6127">
          <w:tab/>
        </w:r>
        <w:r w:rsidR="008B6127">
          <w:tab/>
        </w:r>
        <w:r w:rsidR="008B6127">
          <w:tab/>
        </w:r>
        <w:r w:rsidR="008B6127">
          <w:tab/>
        </w:r>
        <w:r w:rsidR="008B6127">
          <w:tab/>
          <w:t>*</w:t>
        </w:r>
      </w:ins>
    </w:p>
    <w:p w:rsidR="00616380" w:rsidRDefault="00616380" w:rsidP="00616380">
      <w:pPr>
        <w:spacing w:after="0" w:line="240" w:lineRule="auto"/>
      </w:pPr>
      <w:proofErr w:type="spellStart"/>
      <w:r>
        <w:t>Correct</w:t>
      </w:r>
      <w:proofErr w:type="spellEnd"/>
      <w:r>
        <w:t xml:space="preserve"> </w:t>
      </w:r>
      <w:proofErr w:type="gramStart"/>
      <w:r>
        <w:t>line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line</w:t>
      </w:r>
      <w:proofErr w:type="gramEnd"/>
      <w:r>
        <w:t xml:space="preserve"> </w:t>
      </w:r>
      <w:proofErr w:type="spellStart"/>
      <w:r>
        <w:t>correction</w:t>
      </w:r>
      <w:proofErr w:type="spellEnd"/>
      <w:r>
        <w:t xml:space="preserve"> = Oprava řádku není povolena, na účtence zbýv</w:t>
      </w:r>
      <w:ins w:id="20" w:author="Sipova Magdalena (CZSO)" w:date="2015-12-04T10:09:00Z">
        <w:r w:rsidR="00B51269">
          <w:t>á</w:t>
        </w:r>
      </w:ins>
      <w:del w:id="21" w:author="Sipova Magdalena (CZSO)" w:date="2015-12-04T10:09:00Z">
        <w:r w:rsidDel="00B51269">
          <w:delText>a</w:delText>
        </w:r>
      </w:del>
      <w:r>
        <w:t xml:space="preserve"> pouze 1 položka.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Vrácení peněz z předchozí objednávky = Vratka</w:t>
      </w:r>
      <w:ins w:id="22" w:author="Danijel Katic" w:date="2015-12-29T10:58:00Z">
        <w:r w:rsidR="008B6127">
          <w:tab/>
        </w:r>
        <w:r w:rsidR="008B6127">
          <w:tab/>
        </w:r>
        <w:r w:rsidR="008B6127">
          <w:tab/>
        </w:r>
        <w:r w:rsidR="008B6127">
          <w:tab/>
        </w:r>
        <w:r w:rsidR="008B6127">
          <w:tab/>
        </w:r>
        <w:r w:rsidR="008B6127">
          <w:tab/>
        </w:r>
        <w:r w:rsidR="008B6127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Hleda</w:t>
      </w:r>
      <w:proofErr w:type="spellEnd"/>
      <w:r>
        <w:t xml:space="preserve"> paragon v úst. </w:t>
      </w:r>
      <w:proofErr w:type="spellStart"/>
      <w:r>
        <w:t>kancelari</w:t>
      </w:r>
      <w:proofErr w:type="spellEnd"/>
      <w:r>
        <w:t xml:space="preserve"> = Hledat účtenku pro refundaci (HM)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Uveďte číslo paragonu = Uveďte číslo účtenky</w:t>
      </w:r>
      <w:ins w:id="23" w:author="Danijel Katic" w:date="2015-12-29T11:00:00Z">
        <w:r w:rsidR="00F3510E">
          <w:tab/>
        </w:r>
        <w:r w:rsidR="00F3510E">
          <w:tab/>
        </w:r>
        <w:r w:rsidR="00F3510E">
          <w:tab/>
        </w:r>
        <w:r w:rsidR="00F3510E">
          <w:tab/>
        </w:r>
        <w:r w:rsidR="00F3510E">
          <w:tab/>
        </w:r>
        <w:r w:rsidR="00F3510E">
          <w:tab/>
        </w:r>
        <w:r w:rsidR="00F3510E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Číslo </w:t>
      </w:r>
      <w:proofErr w:type="spellStart"/>
      <w:r>
        <w:t>parag</w:t>
      </w:r>
      <w:proofErr w:type="spellEnd"/>
      <w:r>
        <w:t xml:space="preserve"> = Č. účtenky</w:t>
      </w:r>
      <w:ins w:id="24" w:author="Danijel Katic" w:date="2015-12-29T12:34:00Z">
        <w:r w:rsidR="00755763">
          <w:tab/>
        </w:r>
        <w:r w:rsidR="00755763">
          <w:tab/>
        </w:r>
        <w:r w:rsidR="00755763">
          <w:tab/>
        </w:r>
        <w:r w:rsidR="00755763">
          <w:tab/>
        </w:r>
        <w:r w:rsidR="00755763">
          <w:tab/>
        </w:r>
        <w:r w:rsidR="00755763">
          <w:tab/>
        </w:r>
        <w:r w:rsidR="00755763">
          <w:tab/>
        </w:r>
        <w:r w:rsidR="00755763">
          <w:tab/>
        </w:r>
        <w:r w:rsidR="00755763">
          <w:tab/>
        </w:r>
        <w:r w:rsidR="00755763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755763" w:rsidP="00616380">
      <w:pPr>
        <w:spacing w:after="0" w:line="240" w:lineRule="auto"/>
      </w:pPr>
      <w:ins w:id="25" w:author="Danijel Katic" w:date="2015-12-29T12:36:00Z">
        <w:r w:rsidRPr="00755763">
          <w:t>Uveďte</w:t>
        </w:r>
        <w:r w:rsidRPr="00755763" w:rsidDel="00755763">
          <w:t xml:space="preserve"> </w:t>
        </w:r>
      </w:ins>
      <w:del w:id="26" w:author="Danijel Katic" w:date="2015-12-29T12:36:00Z">
        <w:r w:rsidR="00616380" w:rsidDel="00755763">
          <w:delText>Uveďte</w:delText>
        </w:r>
      </w:del>
      <w:r w:rsidR="00616380">
        <w:t xml:space="preserve"> ID </w:t>
      </w:r>
      <w:proofErr w:type="spellStart"/>
      <w:r w:rsidR="00616380">
        <w:t>maloobchodný</w:t>
      </w:r>
      <w:proofErr w:type="spellEnd"/>
      <w:r w:rsidR="00616380">
        <w:t xml:space="preserve"> </w:t>
      </w:r>
      <w:proofErr w:type="spellStart"/>
      <w:r w:rsidR="00616380">
        <w:t>prodjeny</w:t>
      </w:r>
      <w:proofErr w:type="spellEnd"/>
      <w:r w:rsidR="00616380">
        <w:t xml:space="preserve"> = </w:t>
      </w:r>
      <w:proofErr w:type="spellStart"/>
      <w:r w:rsidR="00616380">
        <w:t>remove</w:t>
      </w:r>
      <w:proofErr w:type="spellEnd"/>
      <w:r w:rsidR="00616380">
        <w:t xml:space="preserve"> </w:t>
      </w:r>
      <w:del w:id="27" w:author="Sipova Magdalena (CZSO)" w:date="2015-12-04T10:11:00Z">
        <w:r w:rsidR="00616380" w:rsidDel="00B51269">
          <w:delText>maloobchodny</w:delText>
        </w:r>
      </w:del>
      <w:ins w:id="28" w:author="Sipova Magdalena (CZSO)" w:date="2015-12-04T10:11:00Z">
        <w:r w:rsidR="00B51269">
          <w:t>maloobchodní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Uveďte datum paragonu = Uveďte datum účtenky</w:t>
      </w:r>
      <w:ins w:id="29" w:author="Danijel Katic" w:date="2015-12-29T14:25:00Z">
        <w:r w:rsidR="006F7A21">
          <w:tab/>
        </w:r>
        <w:r w:rsidR="006F7A21">
          <w:tab/>
        </w:r>
        <w:r w:rsidR="006F7A21">
          <w:tab/>
        </w:r>
        <w:r w:rsidR="006F7A21">
          <w:tab/>
        </w:r>
        <w:r w:rsidR="006F7A21">
          <w:tab/>
        </w:r>
        <w:r w:rsidR="006F7A21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Uveďte Enter pro </w:t>
      </w:r>
      <w:proofErr w:type="gramStart"/>
      <w:r>
        <w:t>potvrzení , ... = Stiskněte</w:t>
      </w:r>
      <w:proofErr w:type="gramEnd"/>
      <w:r>
        <w:t xml:space="preserve"> enter pro potvrzení, nebo C pro zrušení této funkce. Pro úpravu stiskněte </w:t>
      </w:r>
      <w:del w:id="30" w:author="Sipova Magdalena (CZSO)" w:date="2015-12-04T10:11:00Z">
        <w:r w:rsidDel="00B51269">
          <w:delText>šipnku</w:delText>
        </w:r>
      </w:del>
      <w:ins w:id="31" w:author="Sipova Magdalena (CZSO)" w:date="2015-12-04T10:11:00Z">
        <w:r w:rsidR="00B51269">
          <w:t>šipku</w:t>
        </w:r>
      </w:ins>
      <w:r>
        <w:t xml:space="preserve"> nahoru nebo dolů. 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Refund</w:t>
      </w:r>
      <w:proofErr w:type="spellEnd"/>
      <w:r>
        <w:t xml:space="preserve"> </w:t>
      </w:r>
      <w:proofErr w:type="spellStart"/>
      <w:proofErr w:type="gramStart"/>
      <w:r>
        <w:t>from</w:t>
      </w:r>
      <w:proofErr w:type="spellEnd"/>
      <w:r>
        <w:t xml:space="preserve"> ... </w:t>
      </w:r>
      <w:proofErr w:type="spellStart"/>
      <w:r>
        <w:t>error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 xml:space="preserve"> = Na </w:t>
      </w:r>
      <w:proofErr w:type="spellStart"/>
      <w:r>
        <w:t>pozadovanem</w:t>
      </w:r>
      <w:proofErr w:type="spellEnd"/>
      <w:r>
        <w:t xml:space="preserve"> paragonu ... = Na požadované účtence nejsou žádné položky s možností vrácení peněz.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Refund</w:t>
      </w:r>
      <w:proofErr w:type="spellEnd"/>
      <w:r>
        <w:t xml:space="preserve"> </w:t>
      </w:r>
      <w:proofErr w:type="spellStart"/>
      <w:proofErr w:type="gramStart"/>
      <w:r>
        <w:t>from</w:t>
      </w:r>
      <w:proofErr w:type="spellEnd"/>
      <w:r>
        <w:t xml:space="preserve"> ... </w:t>
      </w:r>
      <w:proofErr w:type="spellStart"/>
      <w:r>
        <w:t>final</w:t>
      </w:r>
      <w:proofErr w:type="spellEnd"/>
      <w:proofErr w:type="gram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refund</w:t>
      </w:r>
      <w:proofErr w:type="spellEnd"/>
      <w:r>
        <w:t xml:space="preserve"> Vyberte položku k </w:t>
      </w:r>
      <w:proofErr w:type="spellStart"/>
      <w:r>
        <w:t>vrácní</w:t>
      </w:r>
      <w:proofErr w:type="spellEnd"/>
      <w:r>
        <w:t xml:space="preserve"> peněz ... = Vyberte položku k </w:t>
      </w:r>
      <w:del w:id="32" w:author="Sipova Magdalena (CZSO)" w:date="2015-12-04T10:12:00Z">
        <w:r w:rsidDel="00B51269">
          <w:delText>vrácní</w:delText>
        </w:r>
      </w:del>
      <w:ins w:id="33" w:author="Sipova Magdalena (CZSO)" w:date="2015-12-04T10:12:00Z">
        <w:r w:rsidR="00B51269">
          <w:t>vrácení</w:t>
        </w:r>
      </w:ins>
      <w:r>
        <w:t xml:space="preserve"> peněz, nebo zrušte vratku pomocí tlačítka storno.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Vytisknout </w:t>
      </w:r>
      <w:proofErr w:type="gramStart"/>
      <w:r>
        <w:t>předchozí ... = Dodatečná</w:t>
      </w:r>
      <w:proofErr w:type="gramEnd"/>
      <w:r>
        <w:t xml:space="preserve"> účtenka</w:t>
      </w:r>
      <w:ins w:id="34" w:author="Danijel Katic" w:date="2015-12-29T14:25:00Z">
        <w:r w:rsidR="006F7A21">
          <w:tab/>
        </w:r>
        <w:r w:rsidR="006F7A21">
          <w:tab/>
        </w:r>
        <w:r w:rsidR="006F7A21">
          <w:tab/>
        </w:r>
        <w:r w:rsidR="006F7A21">
          <w:tab/>
        </w:r>
        <w:r w:rsidR="006F7A21">
          <w:tab/>
        </w:r>
      </w:ins>
      <w:ins w:id="35" w:author="Danijel Katic" w:date="2015-12-29T14:26:00Z">
        <w:r w:rsidR="006F7A21">
          <w:tab/>
          <w:t>*</w:t>
        </w:r>
      </w:ins>
      <w:ins w:id="36" w:author="Danijel Katic" w:date="2015-12-29T14:25:00Z">
        <w:r w:rsidR="006F7A21">
          <w:tab/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Znovu vytisknout paragon = Znovu vytisknout účtenku</w:t>
      </w:r>
      <w:ins w:id="37" w:author="Danijel Katic" w:date="2015-12-29T14:26:00Z">
        <w:r w:rsidR="006F7A21">
          <w:tab/>
        </w:r>
        <w:r w:rsidR="006F7A21">
          <w:tab/>
        </w:r>
        <w:r w:rsidR="006F7A21">
          <w:tab/>
        </w:r>
        <w:r w:rsidR="006F7A21">
          <w:tab/>
        </w:r>
        <w:r w:rsidR="006F7A21">
          <w:tab/>
          <w:t>*</w:t>
        </w:r>
      </w:ins>
    </w:p>
    <w:p w:rsidR="00616380" w:rsidRDefault="00616380" w:rsidP="00616380">
      <w:pPr>
        <w:spacing w:after="0" w:line="240" w:lineRule="auto"/>
      </w:pPr>
      <w:del w:id="38" w:author="Danijel Katic" w:date="2015-12-29T14:26:00Z">
        <w:r w:rsidDel="006F7A21">
          <w:delText>.</w:delText>
        </w:r>
      </w:del>
    </w:p>
    <w:p w:rsidR="00616380" w:rsidRDefault="00616380" w:rsidP="00616380">
      <w:pPr>
        <w:spacing w:after="0" w:line="240" w:lineRule="auto"/>
      </w:pPr>
      <w:r>
        <w:t xml:space="preserve">Opravdu chcete vytisknout </w:t>
      </w:r>
      <w:proofErr w:type="gramStart"/>
      <w:r>
        <w:t>poslední...?</w:t>
      </w:r>
      <w:proofErr w:type="gramEnd"/>
      <w:r>
        <w:t xml:space="preserve"> = Opravdu chcete vytisknout poslední účtenku?</w:t>
      </w:r>
      <w:ins w:id="39" w:author="Danijel Katic" w:date="2015-12-29T14:28:00Z">
        <w:r w:rsidR="006F7A21">
          <w:tab/>
        </w:r>
        <w:r w:rsidR="006F7A21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Hledání transakce = Hledání účtenky</w:t>
      </w:r>
      <w:ins w:id="40" w:author="Danijel Katic" w:date="2015-12-29T14:33:00Z">
        <w:r w:rsidR="006F7A21">
          <w:tab/>
        </w:r>
        <w:r w:rsidR="006F7A21">
          <w:tab/>
        </w:r>
        <w:r w:rsidR="006F7A21">
          <w:tab/>
        </w:r>
        <w:r w:rsidR="006F7A21">
          <w:tab/>
        </w:r>
        <w:r w:rsidR="006F7A21">
          <w:tab/>
        </w:r>
        <w:r w:rsidR="006F7A21">
          <w:tab/>
        </w:r>
        <w:r w:rsidR="006F7A21">
          <w:tab/>
        </w:r>
        <w:r w:rsidR="006F7A21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Vepište číslo účtenky a pokladny pro pokračování. Pomocí šipek nahoru a dolů se pohybujete v okně hledání a výsledků. 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Číslo paragonu = Číslo účtenky</w:t>
      </w:r>
      <w:ins w:id="41" w:author="Danijel Katic" w:date="2015-12-29T14:36:00Z">
        <w:r w:rsidR="00CA2C03">
          <w:tab/>
        </w:r>
        <w:r w:rsidR="00CA2C03">
          <w:tab/>
        </w:r>
        <w:r w:rsidR="00CA2C03">
          <w:tab/>
        </w:r>
        <w:r w:rsidR="00CA2C03">
          <w:tab/>
        </w:r>
        <w:r w:rsidR="00CA2C03">
          <w:tab/>
        </w:r>
        <w:r w:rsidR="00CA2C03">
          <w:tab/>
        </w:r>
        <w:r w:rsidR="00CA2C03">
          <w:tab/>
        </w:r>
        <w:r w:rsidR="00CA2C03">
          <w:tab/>
        </w:r>
        <w:r w:rsidR="00CA2C03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Item</w:t>
      </w:r>
      <w:proofErr w:type="spellEnd"/>
      <w:r>
        <w:t xml:space="preserve"> not on </w:t>
      </w:r>
      <w:proofErr w:type="spellStart"/>
      <w:r>
        <w:t>file</w:t>
      </w:r>
      <w:proofErr w:type="spellEnd"/>
      <w:r>
        <w:t xml:space="preserve"> = Chybějící položka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Hledat objednávku = Hledat účtenku</w:t>
      </w:r>
      <w:ins w:id="42" w:author="Danijel Katic" w:date="2015-12-29T14:56:00Z">
        <w:r w:rsidR="00690104">
          <w:tab/>
        </w:r>
        <w:r w:rsidR="00690104">
          <w:tab/>
        </w:r>
        <w:r w:rsidR="00690104">
          <w:tab/>
        </w:r>
        <w:r w:rsidR="00690104">
          <w:tab/>
        </w:r>
        <w:r w:rsidR="00690104">
          <w:tab/>
        </w:r>
        <w:r w:rsidR="00690104">
          <w:tab/>
        </w:r>
        <w:r w:rsidR="00690104">
          <w:tab/>
        </w:r>
        <w:r w:rsidR="00690104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H</w:t>
      </w:r>
      <w:del w:id="43" w:author="Danijel Katic" w:date="2015-12-29T14:56:00Z">
        <w:r w:rsidDel="00690104">
          <w:delText>e</w:delText>
        </w:r>
      </w:del>
      <w:del w:id="44" w:author="Danijel Katic" w:date="2015-12-29T14:57:00Z">
        <w:r w:rsidDel="00690104">
          <w:delText>l</w:delText>
        </w:r>
      </w:del>
      <w:ins w:id="45" w:author="Danijel Katic" w:date="2015-12-29T14:56:00Z">
        <w:r w:rsidR="00690104">
          <w:t>e</w:t>
        </w:r>
      </w:ins>
      <w:ins w:id="46" w:author="Danijel Katic" w:date="2015-12-29T14:57:00Z">
        <w:r w:rsidR="00690104">
          <w:t>l</w:t>
        </w:r>
      </w:ins>
      <w:r>
        <w:t>dáni</w:t>
      </w:r>
      <w:proofErr w:type="spellEnd"/>
      <w:r>
        <w:t xml:space="preserve"> paragonu = Hledání účtenky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ID pracovní stanice = Číslo pokladny</w:t>
      </w:r>
      <w:ins w:id="47" w:author="Danijel Katic" w:date="2015-12-29T15:11:00Z">
        <w:r w:rsidR="00232F22">
          <w:tab/>
        </w:r>
        <w:r w:rsidR="00232F22">
          <w:tab/>
        </w:r>
        <w:r w:rsidR="00232F22">
          <w:tab/>
        </w:r>
        <w:r w:rsidR="00232F22">
          <w:tab/>
        </w:r>
        <w:r w:rsidR="00232F22">
          <w:tab/>
        </w:r>
        <w:r w:rsidR="00232F22">
          <w:tab/>
        </w:r>
        <w:r w:rsidR="00232F22">
          <w:tab/>
        </w:r>
        <w:r w:rsidR="00232F22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Receipt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= typ = Typ účtenky</w:t>
      </w:r>
      <w:ins w:id="48" w:author="Danijel Katic" w:date="2015-12-29T15:14:00Z">
        <w:r w:rsidR="00232F22">
          <w:tab/>
        </w:r>
        <w:r w:rsidR="00232F22">
          <w:tab/>
        </w:r>
        <w:r w:rsidR="00232F22">
          <w:tab/>
        </w:r>
        <w:r w:rsidR="00232F22">
          <w:tab/>
        </w:r>
        <w:r w:rsidR="00232F22">
          <w:tab/>
        </w:r>
        <w:r w:rsidR="00232F22">
          <w:tab/>
        </w:r>
        <w:r w:rsidR="00232F22">
          <w:tab/>
        </w:r>
        <w:r w:rsidR="00232F22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Zneplatnit předchozí objednávku = Stornovat účtenku</w:t>
      </w:r>
      <w:ins w:id="49" w:author="Danijel Katic" w:date="2015-12-29T15:28:00Z">
        <w:r w:rsidR="00651068">
          <w:tab/>
        </w:r>
        <w:r w:rsidR="00651068">
          <w:tab/>
        </w:r>
        <w:r w:rsidR="00651068">
          <w:tab/>
        </w:r>
        <w:r w:rsidR="00651068">
          <w:tab/>
        </w:r>
        <w:r w:rsidR="00651068">
          <w:tab/>
        </w:r>
        <w:r w:rsidR="00651068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Dodatečné zneplatnění = Stornovat účtenku</w:t>
      </w:r>
      <w:ins w:id="50" w:author="Danijel Katic" w:date="2015-12-29T16:24:00Z">
        <w:r w:rsidR="004E4F55">
          <w:tab/>
        </w:r>
        <w:r w:rsidR="004E4F55">
          <w:tab/>
        </w:r>
        <w:r w:rsidR="004E4F55">
          <w:tab/>
        </w:r>
        <w:r w:rsidR="004E4F55">
          <w:tab/>
        </w:r>
        <w:r w:rsidR="004E4F55">
          <w:tab/>
        </w:r>
        <w:r w:rsidR="004E4F55">
          <w:tab/>
        </w:r>
        <w:r w:rsidR="004E4F55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Chcete zneplatnit tuto objednávku? = Chcete opravdu stornovat tuto účtenku?</w:t>
      </w:r>
      <w:ins w:id="51" w:author="Danijel Katic" w:date="2015-12-29T16:27:00Z">
        <w:r w:rsidR="00A3760D">
          <w:tab/>
        </w:r>
        <w:r w:rsidR="00A3760D">
          <w:tab/>
        </w:r>
        <w:r w:rsidR="00A3760D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Vrátit platební prostředek = Vrácení finančních prostředků</w:t>
      </w:r>
      <w:ins w:id="52" w:author="Danijel Katic" w:date="2015-12-29T16:30:00Z">
        <w:r w:rsidR="00A3760D">
          <w:tab/>
        </w:r>
        <w:r w:rsidR="00A3760D">
          <w:tab/>
        </w:r>
        <w:r w:rsidR="00A3760D">
          <w:tab/>
        </w:r>
        <w:r w:rsidR="00A3760D">
          <w:tab/>
        </w:r>
        <w:r w:rsidR="00A3760D">
          <w:tab/>
          <w:t>*</w:t>
        </w:r>
      </w:ins>
      <w:r>
        <w:t xml:space="preserve"> </w:t>
      </w:r>
    </w:p>
    <w:p w:rsidR="00616380" w:rsidRDefault="00616380" w:rsidP="00616380">
      <w:pPr>
        <w:spacing w:after="0" w:line="240" w:lineRule="auto"/>
      </w:pPr>
      <w:r>
        <w:t xml:space="preserve">Přeberte typ </w:t>
      </w:r>
      <w:proofErr w:type="gramStart"/>
      <w:r>
        <w:t xml:space="preserve">platebního ... = </w:t>
      </w:r>
      <w:del w:id="53" w:author="Sipova Magdalena (CZSO)" w:date="2015-12-04T10:13:00Z">
        <w:r w:rsidDel="00B51269">
          <w:delText>Vratte</w:delText>
        </w:r>
      </w:del>
      <w:ins w:id="54" w:author="Sipova Magdalena (CZSO)" w:date="2015-12-04T10:13:00Z">
        <w:r w:rsidR="00B51269">
          <w:t>Vraťte</w:t>
        </w:r>
      </w:ins>
      <w:proofErr w:type="gramEnd"/>
      <w:r>
        <w:t xml:space="preserve"> finanční prostředky 000 CZK zákazníkovi!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Upravit předchozí objednávku = Upravit účtenku</w:t>
      </w:r>
      <w:ins w:id="55" w:author="Danijel Katic" w:date="2015-12-30T10:38:00Z">
        <w:r w:rsidR="00F04686">
          <w:tab/>
        </w:r>
        <w:r w:rsidR="00F04686">
          <w:tab/>
        </w:r>
        <w:r w:rsidR="00F04686">
          <w:tab/>
        </w:r>
        <w:r w:rsidR="00F04686">
          <w:tab/>
        </w:r>
        <w:r w:rsidR="00F04686">
          <w:tab/>
        </w:r>
        <w:r w:rsidR="00F04686">
          <w:tab/>
          <w:t>*</w:t>
        </w:r>
      </w:ins>
    </w:p>
    <w:p w:rsidR="00616380" w:rsidRDefault="00F04686" w:rsidP="00616380">
      <w:pPr>
        <w:spacing w:after="0" w:line="240" w:lineRule="auto"/>
      </w:pPr>
      <w:ins w:id="56" w:author="Danijel Katic" w:date="2015-12-30T10:39:00Z">
        <w:r w:rsidRPr="00F04686">
          <w:t>Chcete upravit tuto objednávku</w:t>
        </w:r>
        <w:r w:rsidRPr="00F04686" w:rsidDel="00F04686">
          <w:t xml:space="preserve"> </w:t>
        </w:r>
      </w:ins>
      <w:del w:id="57" w:author="Danijel Katic" w:date="2015-12-30T10:39:00Z">
        <w:r w:rsidR="00616380" w:rsidDel="00F04686">
          <w:delText xml:space="preserve">Chcete upravit tuto účtenku </w:delText>
        </w:r>
      </w:del>
      <w:r w:rsidR="00616380">
        <w:t>= Chcete upravit tuto účtenku?</w:t>
      </w:r>
      <w:ins w:id="58" w:author="Danijel Katic" w:date="2015-12-30T10:41:00Z">
        <w:r w:rsidR="003C606E">
          <w:tab/>
        </w:r>
        <w:r w:rsidR="003C606E">
          <w:tab/>
        </w:r>
        <w:r w:rsidR="003C606E">
          <w:tab/>
        </w:r>
        <w:r w:rsidR="003C606E">
          <w:tab/>
        </w:r>
        <w:r w:rsidR="003C606E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Vrátit platební prostředek = Vrácení finančních prostředků</w:t>
      </w:r>
      <w:ins w:id="59" w:author="Danijel Katic" w:date="2015-12-30T10:45:00Z">
        <w:r w:rsidR="003C606E">
          <w:tab/>
        </w:r>
        <w:r w:rsidR="003C606E">
          <w:tab/>
        </w:r>
        <w:r w:rsidR="003C606E">
          <w:tab/>
        </w:r>
        <w:r w:rsidR="003C606E">
          <w:tab/>
        </w:r>
        <w:r w:rsidR="003C606E">
          <w:tab/>
          <w:t>*</w:t>
        </w:r>
      </w:ins>
      <w:r>
        <w:t xml:space="preserve"> </w:t>
      </w:r>
    </w:p>
    <w:p w:rsidR="00616380" w:rsidRDefault="00616380" w:rsidP="00616380">
      <w:pPr>
        <w:spacing w:after="0" w:line="240" w:lineRule="auto"/>
      </w:pPr>
      <w:r>
        <w:lastRenderedPageBreak/>
        <w:t xml:space="preserve">Vrátit typ platebního </w:t>
      </w:r>
      <w:proofErr w:type="gramStart"/>
      <w:r>
        <w:t xml:space="preserve">prostředku ... = </w:t>
      </w:r>
      <w:del w:id="60" w:author="Sipova Magdalena (CZSO)" w:date="2015-12-04T10:13:00Z">
        <w:r w:rsidDel="00B51269">
          <w:delText>Vratte</w:delText>
        </w:r>
      </w:del>
      <w:ins w:id="61" w:author="Sipova Magdalena (CZSO)" w:date="2015-12-04T10:13:00Z">
        <w:r w:rsidR="00B51269">
          <w:t>Vraťte</w:t>
        </w:r>
      </w:ins>
      <w:proofErr w:type="gramEnd"/>
      <w:r>
        <w:t xml:space="preserve"> finanční prostředky 000 CZK zákazníkovi!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Zlevnit položku = Zlevnit kus v</w:t>
      </w:r>
      <w:del w:id="62" w:author="Danijel Katic" w:date="2015-12-30T11:02:00Z">
        <w:r w:rsidDel="008F7428">
          <w:delText xml:space="preserve"> </w:delText>
        </w:r>
      </w:del>
      <w:ins w:id="63" w:author="Danijel Katic" w:date="2015-12-30T11:02:00Z">
        <w:r w:rsidR="008F7428">
          <w:t> </w:t>
        </w:r>
      </w:ins>
      <w:r>
        <w:t>Kč</w:t>
      </w:r>
      <w:ins w:id="64" w:author="Danijel Katic" w:date="2015-12-30T11:02:00Z">
        <w:r w:rsidR="008F7428">
          <w:tab/>
        </w:r>
        <w:r w:rsidR="008F7428">
          <w:tab/>
        </w:r>
        <w:r w:rsidR="008F7428">
          <w:tab/>
        </w:r>
        <w:r w:rsidR="008F7428">
          <w:tab/>
        </w:r>
        <w:r w:rsidR="008F7428">
          <w:tab/>
        </w:r>
        <w:r w:rsidR="008F7428">
          <w:tab/>
        </w:r>
        <w:r w:rsidR="008F7428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09098C" w:rsidP="00616380">
      <w:pPr>
        <w:spacing w:after="0" w:line="240" w:lineRule="auto"/>
      </w:pPr>
      <w:ins w:id="65" w:author="Danijel Katic" w:date="2015-12-30T11:42:00Z">
        <w:r w:rsidRPr="0009098C">
          <w:t>Zlevnění %</w:t>
        </w:r>
        <w:r w:rsidRPr="0009098C" w:rsidDel="0009098C">
          <w:t xml:space="preserve"> </w:t>
        </w:r>
      </w:ins>
      <w:del w:id="66" w:author="Danijel Katic" w:date="2015-12-30T11:42:00Z">
        <w:r w:rsidR="00616380" w:rsidDel="0009098C">
          <w:delText>Zlevn</w:delText>
        </w:r>
      </w:del>
      <w:del w:id="67" w:author="Danijel Katic" w:date="2015-12-30T11:16:00Z">
        <w:r w:rsidR="00616380" w:rsidDel="00F230AE">
          <w:delText>e</w:delText>
        </w:r>
      </w:del>
      <w:del w:id="68" w:author="Danijel Katic" w:date="2015-12-30T11:42:00Z">
        <w:r w:rsidR="00616380" w:rsidDel="0009098C">
          <w:delText>ní</w:delText>
        </w:r>
      </w:del>
      <w:del w:id="69" w:author="Danijel Katic" w:date="2015-12-30T11:20:00Z">
        <w:r w:rsidR="00616380" w:rsidDel="00F422D6">
          <w:delText xml:space="preserve"> </w:delText>
        </w:r>
      </w:del>
      <w:del w:id="70" w:author="Danijel Katic" w:date="2015-12-30T11:41:00Z">
        <w:r w:rsidR="00616380" w:rsidDel="0009098C">
          <w:delText>%</w:delText>
        </w:r>
      </w:del>
      <w:del w:id="71" w:author="Danijel Katic" w:date="2015-12-30T11:42:00Z">
        <w:r w:rsidR="00616380" w:rsidDel="0009098C">
          <w:delText xml:space="preserve"> </w:delText>
        </w:r>
      </w:del>
      <w:r w:rsidR="00616380">
        <w:t>= Zlevnit kus v %</w:t>
      </w:r>
      <w:ins w:id="72" w:author="Danijel Katic" w:date="2015-12-30T11:45:00Z">
        <w:r w:rsidR="00B817AF">
          <w:tab/>
        </w:r>
        <w:r w:rsidR="00B817AF">
          <w:tab/>
        </w:r>
        <w:r w:rsidR="00B817AF">
          <w:tab/>
        </w:r>
        <w:r w:rsidR="00B817AF">
          <w:tab/>
        </w:r>
        <w:r w:rsidR="00B817AF">
          <w:tab/>
        </w:r>
        <w:r w:rsidR="00B817AF">
          <w:tab/>
        </w:r>
        <w:r w:rsidR="00B817AF">
          <w:tab/>
        </w:r>
        <w:r w:rsidR="00B817AF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Hledat položku = Hledat položku na účtence</w:t>
      </w:r>
      <w:ins w:id="73" w:author="Danijel Katic" w:date="2015-12-30T12:38:00Z">
        <w:r w:rsidR="009B6FCA">
          <w:tab/>
        </w:r>
        <w:r w:rsidR="009B6FCA">
          <w:tab/>
        </w:r>
        <w:r w:rsidR="009B6FCA">
          <w:tab/>
        </w:r>
        <w:r w:rsidR="009B6FCA">
          <w:tab/>
        </w:r>
        <w:r w:rsidR="009B6FCA">
          <w:tab/>
        </w:r>
        <w:r w:rsidR="009B6FCA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</w:t>
      </w:r>
      <w:proofErr w:type="spellEnd"/>
      <w:r>
        <w:t>/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item</w:t>
      </w:r>
      <w:proofErr w:type="spellEnd"/>
      <w:r>
        <w:t>?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Zlevnit objednávku = Zlevnit transakci</w:t>
      </w:r>
      <w:ins w:id="74" w:author="Danijel Katic" w:date="2015-12-30T14:06:00Z">
        <w:r w:rsidR="00E66328">
          <w:tab/>
        </w:r>
        <w:r w:rsidR="00E66328">
          <w:tab/>
        </w:r>
        <w:r w:rsidR="00E66328">
          <w:tab/>
        </w:r>
        <w:r w:rsidR="00E66328">
          <w:tab/>
        </w:r>
        <w:r w:rsidR="00E66328">
          <w:tab/>
        </w:r>
        <w:r w:rsidR="00E66328">
          <w:tab/>
        </w:r>
        <w:r w:rsidR="00E66328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Start </w:t>
      </w:r>
      <w:proofErr w:type="spellStart"/>
      <w:r>
        <w:t>package</w:t>
      </w:r>
      <w:proofErr w:type="spellEnd"/>
      <w:r>
        <w:t xml:space="preserve"> = Sleva výběr start</w:t>
      </w:r>
      <w:ins w:id="75" w:author="Danijel Katic" w:date="2015-12-30T14:19:00Z">
        <w:r w:rsidR="005C3BE8">
          <w:tab/>
        </w:r>
        <w:r w:rsidR="005C3BE8">
          <w:tab/>
        </w:r>
        <w:r w:rsidR="005C3BE8">
          <w:tab/>
        </w:r>
        <w:r w:rsidR="005C3BE8">
          <w:tab/>
        </w:r>
        <w:r w:rsidR="005C3BE8">
          <w:tab/>
        </w:r>
        <w:r w:rsidR="005C3BE8">
          <w:tab/>
        </w:r>
        <w:r w:rsidR="005C3BE8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End </w:t>
      </w:r>
      <w:proofErr w:type="spellStart"/>
      <w:r>
        <w:t>Package</w:t>
      </w:r>
      <w:proofErr w:type="spellEnd"/>
      <w:r>
        <w:t xml:space="preserve"> = Sleva výběr konec</w:t>
      </w:r>
      <w:ins w:id="76" w:author="Danijel Katic" w:date="2015-12-30T14:20:00Z">
        <w:r w:rsidR="005C3BE8">
          <w:tab/>
        </w:r>
        <w:r w:rsidR="005C3BE8">
          <w:tab/>
        </w:r>
        <w:r w:rsidR="005C3BE8">
          <w:tab/>
        </w:r>
        <w:r w:rsidR="005C3BE8">
          <w:tab/>
        </w:r>
        <w:r w:rsidR="005C3BE8">
          <w:tab/>
        </w:r>
        <w:r w:rsidR="005C3BE8">
          <w:tab/>
        </w:r>
        <w:r w:rsidR="005C3BE8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Parcel pickup = Vyzvednutí objednávky</w:t>
      </w:r>
      <w:ins w:id="77" w:author="Danijel Katic" w:date="2015-12-30T14:23:00Z">
        <w:r w:rsidR="005C3BE8">
          <w:tab/>
        </w:r>
        <w:r w:rsidR="005C3BE8">
          <w:tab/>
        </w:r>
        <w:r w:rsidR="005C3BE8">
          <w:tab/>
        </w:r>
        <w:r w:rsidR="005C3BE8">
          <w:tab/>
        </w:r>
        <w:r w:rsidR="005C3BE8">
          <w:tab/>
        </w:r>
        <w:r w:rsidR="005C3BE8">
          <w:tab/>
        </w:r>
        <w:r w:rsidR="005C3BE8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Dotaz na bilanci = Dotaz na zůstatek DK</w:t>
      </w:r>
      <w:ins w:id="78" w:author="Danijel Katic" w:date="2015-12-30T14:47:00Z">
        <w:r w:rsidR="00F426E0">
          <w:tab/>
        </w:r>
        <w:r w:rsidR="00F426E0">
          <w:tab/>
        </w:r>
        <w:r w:rsidR="00F426E0">
          <w:tab/>
        </w:r>
        <w:r w:rsidR="00F426E0">
          <w:tab/>
        </w:r>
        <w:r w:rsidR="00F426E0">
          <w:tab/>
        </w:r>
        <w:r w:rsidR="00F426E0">
          <w:tab/>
        </w:r>
        <w:r w:rsidR="00F426E0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Vydat </w:t>
      </w:r>
      <w:proofErr w:type="gramStart"/>
      <w:r>
        <w:t>dárkovou ... = Nabít</w:t>
      </w:r>
      <w:proofErr w:type="gramEnd"/>
      <w:r>
        <w:t xml:space="preserve"> DK</w:t>
      </w:r>
      <w:ins w:id="79" w:author="Danijel Katic" w:date="2015-12-30T14:54:00Z">
        <w:r w:rsidR="003A1E74">
          <w:tab/>
        </w:r>
        <w:r w:rsidR="003A1E74">
          <w:tab/>
        </w:r>
        <w:r w:rsidR="003A1E74">
          <w:tab/>
        </w:r>
        <w:r w:rsidR="003A1E74">
          <w:tab/>
        </w:r>
        <w:r w:rsidR="003A1E74">
          <w:tab/>
        </w:r>
        <w:r w:rsidR="003A1E74">
          <w:tab/>
        </w:r>
        <w:r w:rsidR="003A1E74">
          <w:tab/>
        </w:r>
        <w:r w:rsidR="003A1E74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3A1E74" w:rsidP="00616380">
      <w:pPr>
        <w:spacing w:after="0" w:line="240" w:lineRule="auto"/>
      </w:pPr>
      <w:proofErr w:type="spellStart"/>
      <w:ins w:id="80" w:author="Danijel Katic" w:date="2015-12-30T14:54:00Z">
        <w:r w:rsidRPr="003A1E74">
          <w:t>Multi</w:t>
        </w:r>
        <w:proofErr w:type="spellEnd"/>
        <w:r w:rsidRPr="003A1E74">
          <w:t xml:space="preserve"> </w:t>
        </w:r>
        <w:proofErr w:type="spellStart"/>
        <w:r w:rsidRPr="003A1E74">
          <w:t>issue</w:t>
        </w:r>
        <w:proofErr w:type="spellEnd"/>
        <w:r w:rsidRPr="003A1E74">
          <w:t xml:space="preserve"> </w:t>
        </w:r>
        <w:proofErr w:type="spellStart"/>
        <w:r w:rsidRPr="003A1E74">
          <w:t>gift</w:t>
        </w:r>
        <w:proofErr w:type="spellEnd"/>
        <w:r w:rsidRPr="003A1E74">
          <w:t xml:space="preserve"> </w:t>
        </w:r>
        <w:proofErr w:type="spellStart"/>
        <w:r w:rsidRPr="003A1E74">
          <w:t>cards</w:t>
        </w:r>
        <w:proofErr w:type="spellEnd"/>
        <w:r w:rsidRPr="003A1E74" w:rsidDel="003A1E74">
          <w:t xml:space="preserve"> </w:t>
        </w:r>
      </w:ins>
      <w:del w:id="81" w:author="Danijel Katic" w:date="2015-12-30T14:54:00Z">
        <w:r w:rsidR="00616380" w:rsidDel="003A1E74">
          <w:delText xml:space="preserve">Multi issue fift cards </w:delText>
        </w:r>
      </w:del>
      <w:r w:rsidR="00616380">
        <w:t>= Nabít víc DK</w:t>
      </w:r>
      <w:ins w:id="82" w:author="Danijel Katic" w:date="2015-12-30T14:58:00Z"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Reload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= Opakovaně nabít DK</w:t>
      </w:r>
      <w:ins w:id="83" w:author="Danijel Katic" w:date="2015-12-30T15:14:00Z">
        <w:r w:rsidR="00B36C57">
          <w:tab/>
        </w:r>
        <w:r w:rsidR="00B36C57">
          <w:tab/>
        </w:r>
        <w:r w:rsidR="00B36C57">
          <w:tab/>
        </w:r>
        <w:r w:rsidR="00B36C57">
          <w:tab/>
        </w:r>
        <w:r w:rsidR="00B36C57">
          <w:tab/>
        </w:r>
        <w:r w:rsidR="00B36C57">
          <w:tab/>
        </w:r>
        <w:r w:rsidR="00B36C57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Cash-</w:t>
      </w:r>
      <w:proofErr w:type="spellStart"/>
      <w:r>
        <w:t>out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= </w:t>
      </w:r>
      <w:del w:id="84" w:author="Sipova Magdalena (CZSO)" w:date="2015-12-04T10:13:00Z">
        <w:r w:rsidDel="00B51269">
          <w:delText>Vyprádznit</w:delText>
        </w:r>
      </w:del>
      <w:ins w:id="85" w:author="Sipova Magdalena (CZSO)" w:date="2015-12-04T10:13:00Z">
        <w:r w:rsidR="00B51269">
          <w:t>Vyprázdnit</w:t>
        </w:r>
      </w:ins>
      <w:r>
        <w:t xml:space="preserve"> DK</w:t>
      </w:r>
      <w:ins w:id="86" w:author="Danijel Katic" w:date="2015-12-30T15:16:00Z">
        <w:r w:rsidR="00B36C57">
          <w:tab/>
        </w:r>
        <w:r w:rsidR="00B36C57">
          <w:tab/>
        </w:r>
        <w:r w:rsidR="00B36C57">
          <w:tab/>
        </w:r>
        <w:r w:rsidR="00B36C57">
          <w:tab/>
        </w:r>
        <w:r w:rsidR="00B36C57">
          <w:tab/>
        </w:r>
        <w:r w:rsidR="00B36C57">
          <w:tab/>
        </w:r>
        <w:r w:rsidR="00B36C57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B36C57" w:rsidP="00616380">
      <w:pPr>
        <w:spacing w:after="0" w:line="240" w:lineRule="auto"/>
      </w:pPr>
      <w:ins w:id="87" w:author="Danijel Katic" w:date="2015-12-30T15:21:00Z">
        <w:r w:rsidRPr="00B36C57">
          <w:t>Výběr z dárkové karty</w:t>
        </w:r>
        <w:r w:rsidRPr="00B36C57" w:rsidDel="00B36C57">
          <w:t xml:space="preserve"> </w:t>
        </w:r>
      </w:ins>
      <w:del w:id="88" w:author="Danijel Katic" w:date="2015-12-30T15:21:00Z">
        <w:r w:rsidR="00616380" w:rsidDel="00B36C57">
          <w:delText xml:space="preserve">Výber z dárk.... </w:delText>
        </w:r>
      </w:del>
      <w:r w:rsidR="00616380">
        <w:t xml:space="preserve">= Částečné </w:t>
      </w:r>
      <w:del w:id="89" w:author="Sipova Magdalena (CZSO)" w:date="2015-12-04T10:13:00Z">
        <w:r w:rsidR="00616380" w:rsidDel="00B51269">
          <w:delText>vyprádznit</w:delText>
        </w:r>
      </w:del>
      <w:ins w:id="90" w:author="Sipova Magdalena (CZSO)" w:date="2015-12-04T10:13:00Z">
        <w:r w:rsidR="00B51269">
          <w:t>vyprázdnit</w:t>
        </w:r>
      </w:ins>
      <w:r w:rsidR="00616380">
        <w:t xml:space="preserve"> DK</w:t>
      </w:r>
      <w:ins w:id="91" w:author="Danijel Katic" w:date="2015-12-30T15:26:00Z"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Transfer </w:t>
      </w:r>
      <w:proofErr w:type="spellStart"/>
      <w:proofErr w:type="gramStart"/>
      <w:r>
        <w:t>between</w:t>
      </w:r>
      <w:proofErr w:type="spellEnd"/>
      <w:r>
        <w:t xml:space="preserve"> ... = Převod</w:t>
      </w:r>
      <w:proofErr w:type="gramEnd"/>
      <w:r>
        <w:t xml:space="preserve"> hot. mezi DK</w:t>
      </w:r>
      <w:ins w:id="92" w:author="Danijel Katic" w:date="2015-12-30T15:30:00Z">
        <w:r w:rsidR="00932914">
          <w:tab/>
        </w:r>
        <w:r w:rsidR="00932914">
          <w:tab/>
        </w:r>
        <w:r w:rsidR="00932914">
          <w:tab/>
        </w:r>
        <w:r w:rsidR="00932914">
          <w:tab/>
        </w:r>
        <w:r w:rsidR="00932914">
          <w:tab/>
        </w:r>
        <w:r w:rsidR="00932914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932914" w:rsidP="00616380">
      <w:pPr>
        <w:spacing w:after="0" w:line="240" w:lineRule="auto"/>
      </w:pPr>
      <w:ins w:id="93" w:author="Danijel Katic" w:date="2015-12-30T15:33:00Z">
        <w:r w:rsidRPr="00932914">
          <w:t>Odstranit slevu z položky</w:t>
        </w:r>
        <w:r w:rsidRPr="00932914" w:rsidDel="00932914">
          <w:t xml:space="preserve"> </w:t>
        </w:r>
      </w:ins>
      <w:del w:id="94" w:author="Danijel Katic" w:date="2015-12-30T15:33:00Z">
        <w:r w:rsidR="00616380" w:rsidDel="00932914">
          <w:delText xml:space="preserve">Odstránit slevu z položky </w:delText>
        </w:r>
      </w:del>
      <w:r w:rsidR="00616380">
        <w:t xml:space="preserve">= </w:t>
      </w:r>
      <w:del w:id="95" w:author="Sipova Magdalena (CZSO)" w:date="2015-12-04T10:13:00Z">
        <w:r w:rsidR="00616380" w:rsidDel="00B51269">
          <w:delText>Odstránit</w:delText>
        </w:r>
      </w:del>
      <w:ins w:id="96" w:author="Sipova Magdalena (CZSO)" w:date="2015-12-04T10:13:00Z">
        <w:r w:rsidR="00B51269">
          <w:t>Odstranit</w:t>
        </w:r>
      </w:ins>
      <w:r w:rsidR="00616380">
        <w:t xml:space="preserve"> slevu (</w:t>
      </w:r>
      <w:proofErr w:type="spellStart"/>
      <w:r w:rsidR="00616380">
        <w:t>the</w:t>
      </w:r>
      <w:proofErr w:type="spellEnd"/>
      <w:r w:rsidR="00616380">
        <w:t xml:space="preserve"> </w:t>
      </w:r>
      <w:proofErr w:type="spellStart"/>
      <w:r w:rsidR="00616380">
        <w:t>header</w:t>
      </w:r>
      <w:proofErr w:type="spellEnd"/>
      <w:r w:rsidR="00616380">
        <w:t xml:space="preserve"> </w:t>
      </w:r>
      <w:proofErr w:type="spellStart"/>
      <w:r w:rsidR="00616380">
        <w:t>should</w:t>
      </w:r>
      <w:proofErr w:type="spellEnd"/>
      <w:r w:rsidR="00616380">
        <w:t xml:space="preserve"> </w:t>
      </w:r>
      <w:proofErr w:type="spellStart"/>
      <w:r w:rsidR="00616380">
        <w:t>stay</w:t>
      </w:r>
      <w:proofErr w:type="spellEnd"/>
      <w:r w:rsidR="00616380">
        <w:t xml:space="preserve"> as </w:t>
      </w:r>
      <w:proofErr w:type="spellStart"/>
      <w:r w:rsidR="00616380">
        <w:t>it</w:t>
      </w:r>
      <w:proofErr w:type="spellEnd"/>
      <w:r w:rsidR="00616380">
        <w:t xml:space="preserve"> </w:t>
      </w:r>
      <w:proofErr w:type="spellStart"/>
      <w:r w:rsidR="00616380">
        <w:t>is</w:t>
      </w:r>
      <w:proofErr w:type="spellEnd"/>
      <w:r w:rsidR="00616380">
        <w:t xml:space="preserve">, </w:t>
      </w:r>
      <w:proofErr w:type="spellStart"/>
      <w:r w:rsidR="00616380">
        <w:t>change</w:t>
      </w:r>
      <w:proofErr w:type="spellEnd"/>
      <w:r w:rsidR="00616380">
        <w:t xml:space="preserve"> just </w:t>
      </w:r>
      <w:proofErr w:type="spellStart"/>
      <w:r w:rsidR="00616380">
        <w:t>the</w:t>
      </w:r>
      <w:proofErr w:type="spellEnd"/>
      <w:r w:rsidR="00616380">
        <w:t xml:space="preserve"> </w:t>
      </w:r>
      <w:proofErr w:type="spellStart"/>
      <w:proofErr w:type="gramStart"/>
      <w:r w:rsidR="00616380">
        <w:t>button</w:t>
      </w:r>
      <w:proofErr w:type="spellEnd"/>
      <w:r w:rsidR="00616380">
        <w:t>)</w:t>
      </w:r>
      <w:ins w:id="97" w:author="Danijel Katic" w:date="2015-12-30T16:06:00Z">
        <w:r w:rsidR="006B14A0">
          <w:t xml:space="preserve">    *</w:t>
        </w:r>
      </w:ins>
      <w:proofErr w:type="gramEnd"/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ORDER/Objednat </w:t>
      </w:r>
      <w:proofErr w:type="spellStart"/>
      <w:r>
        <w:t>button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= Účtenka  2nd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: (Různé druhy účtenek (</w:t>
      </w:r>
      <w:proofErr w:type="gramStart"/>
      <w:r>
        <w:t>HM))</w:t>
      </w:r>
      <w:ins w:id="98" w:author="Danijel Katic" w:date="2015-12-30T16:08:00Z">
        <w:r w:rsidR="006B14A0">
          <w:t xml:space="preserve">  *</w:t>
        </w:r>
      </w:ins>
      <w:proofErr w:type="gramEnd"/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Refund</w:t>
      </w:r>
      <w:proofErr w:type="spellEnd"/>
      <w:r>
        <w:t xml:space="preserve"> mode = Stiskněte &lt;C&gt; pro přerušení</w:t>
      </w:r>
      <w:ins w:id="99" w:author="Danijel Katic" w:date="2016-01-04T08:45:00Z">
        <w:r w:rsidR="00A47E76">
          <w:tab/>
        </w:r>
        <w:r w:rsidR="00A47E76">
          <w:tab/>
        </w:r>
        <w:r w:rsidR="00A47E76">
          <w:tab/>
        </w:r>
        <w:r w:rsidR="00A47E76">
          <w:tab/>
        </w:r>
        <w:r w:rsidR="00A47E76">
          <w:tab/>
        </w:r>
        <w:r w:rsidR="00A47E76">
          <w:tab/>
        </w:r>
        <w:r w:rsidR="00A47E76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Del="008E62EF" w:rsidRDefault="00616380">
      <w:pPr>
        <w:rPr>
          <w:del w:id="100" w:author="Danijel Katic" w:date="2016-01-04T08:52:00Z"/>
        </w:rPr>
        <w:pPrChange w:id="101" w:author="Danijel Katic" w:date="2016-01-04T08:52:00Z">
          <w:pPr>
            <w:spacing w:after="0" w:line="240" w:lineRule="auto"/>
          </w:pPr>
        </w:pPrChange>
      </w:pPr>
      <w:r>
        <w:t>Vrácená položka = Vrácení položky</w:t>
      </w:r>
      <w:ins w:id="102" w:author="Danijel Katic" w:date="2016-01-04T08:58:00Z">
        <w:r w:rsidR="00CE6B4B">
          <w:tab/>
        </w:r>
        <w:r w:rsidR="00CE6B4B">
          <w:tab/>
        </w:r>
        <w:r w:rsidR="00CE6B4B">
          <w:tab/>
        </w:r>
        <w:r w:rsidR="00CE6B4B">
          <w:tab/>
        </w:r>
        <w:r w:rsidR="00CE6B4B">
          <w:tab/>
        </w:r>
        <w:r w:rsidR="00CE6B4B">
          <w:tab/>
        </w:r>
        <w:r w:rsidR="00CE6B4B">
          <w:tab/>
        </w:r>
        <w:r w:rsidR="00CE6B4B">
          <w:tab/>
          <w:t>*</w:t>
        </w:r>
      </w:ins>
    </w:p>
    <w:p w:rsidR="00616380" w:rsidDel="008E62EF" w:rsidRDefault="00616380">
      <w:pPr>
        <w:rPr>
          <w:del w:id="103" w:author="Danijel Katic" w:date="2016-01-04T08:53:00Z"/>
        </w:rPr>
        <w:pPrChange w:id="104" w:author="Danijel Katic" w:date="2016-01-04T08:52:00Z">
          <w:pPr>
            <w:spacing w:after="0" w:line="240" w:lineRule="auto"/>
          </w:pPr>
        </w:pPrChange>
      </w:pPr>
    </w:p>
    <w:p w:rsidR="008E62EF" w:rsidRDefault="008E62EF" w:rsidP="00616380">
      <w:pPr>
        <w:spacing w:after="0" w:line="240" w:lineRule="auto"/>
        <w:rPr>
          <w:ins w:id="105" w:author="Danijel Katic" w:date="2016-01-04T08:53:00Z"/>
        </w:rPr>
      </w:pPr>
    </w:p>
    <w:p w:rsidR="008E62EF" w:rsidRDefault="008E62EF" w:rsidP="00616380">
      <w:pPr>
        <w:spacing w:after="0" w:line="240" w:lineRule="auto"/>
        <w:rPr>
          <w:ins w:id="106" w:author="Danijel Katic" w:date="2016-01-04T08:53:00Z"/>
        </w:rPr>
      </w:pPr>
    </w:p>
    <w:p w:rsidR="00616380" w:rsidRDefault="00616380" w:rsidP="00616380">
      <w:pPr>
        <w:spacing w:after="0" w:line="240" w:lineRule="auto"/>
      </w:pPr>
      <w:r>
        <w:t>Vrácení peněz (</w:t>
      </w:r>
      <w:proofErr w:type="spellStart"/>
      <w:r>
        <w:t>Headder</w:t>
      </w:r>
      <w:proofErr w:type="spellEnd"/>
      <w:r>
        <w:t>) = Vrácení položky</w:t>
      </w:r>
      <w:ins w:id="107" w:author="Danijel Katic" w:date="2016-01-04T09:01:00Z">
        <w:r w:rsidR="00CE6B4B">
          <w:tab/>
        </w:r>
        <w:r w:rsidR="00CE6B4B">
          <w:tab/>
        </w:r>
        <w:r w:rsidR="00CE6B4B">
          <w:tab/>
        </w:r>
        <w:r w:rsidR="00CE6B4B">
          <w:tab/>
        </w:r>
        <w:r w:rsidR="00CE6B4B">
          <w:tab/>
        </w:r>
        <w:r w:rsidR="00CE6B4B">
          <w:tab/>
        </w:r>
        <w:r w:rsidR="00CE6B4B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Potvrdit nebo </w:t>
      </w:r>
      <w:proofErr w:type="gramStart"/>
      <w:r>
        <w:t>nahradit ... = Potvrďte</w:t>
      </w:r>
      <w:proofErr w:type="gramEnd"/>
      <w:r>
        <w:t xml:space="preserve"> nebo nahraďte cenu.</w:t>
      </w:r>
      <w:ins w:id="108" w:author="Danijel Katic" w:date="2016-01-04T09:26:00Z">
        <w:r w:rsidR="0082440E">
          <w:tab/>
        </w:r>
        <w:r w:rsidR="0082440E">
          <w:tab/>
        </w:r>
        <w:r w:rsidR="0082440E">
          <w:tab/>
        </w:r>
        <w:r w:rsidR="0082440E">
          <w:tab/>
        </w:r>
        <w:r w:rsidR="0082440E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Uveďte </w:t>
      </w:r>
      <w:proofErr w:type="gramStart"/>
      <w:r>
        <w:t>kód ... = Vyberte</w:t>
      </w:r>
      <w:proofErr w:type="gramEnd"/>
      <w:r>
        <w:t xml:space="preserve"> kód důvodu ze seznamu (</w:t>
      </w:r>
      <w:proofErr w:type="spellStart"/>
      <w:r>
        <w:t>Refund</w:t>
      </w:r>
      <w:proofErr w:type="spellEnd"/>
      <w:r>
        <w:t xml:space="preserve"> mode)</w:t>
      </w:r>
      <w:ins w:id="109" w:author="Danijel Katic" w:date="2016-01-04T10:06:00Z">
        <w:r w:rsidR="00CD15D8">
          <w:tab/>
        </w:r>
        <w:r w:rsidR="00CD15D8">
          <w:tab/>
        </w:r>
        <w:r w:rsidR="00CD15D8">
          <w:tab/>
        </w:r>
        <w:r w:rsidR="00CD15D8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Informace o paragonu = Informace o původní účtence</w:t>
      </w:r>
      <w:ins w:id="110" w:author="Danijel Katic" w:date="2016-01-04T10:10:00Z">
        <w:r w:rsidR="00CD15D8">
          <w:tab/>
        </w:r>
        <w:r w:rsidR="00CD15D8">
          <w:tab/>
        </w:r>
        <w:r w:rsidR="00CD15D8">
          <w:tab/>
        </w:r>
        <w:r w:rsidR="00CD15D8">
          <w:tab/>
        </w:r>
        <w:r w:rsidR="00CD15D8">
          <w:tab/>
        </w:r>
        <w:r w:rsidR="00CD15D8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Opravdu chcete zadat </w:t>
      </w:r>
      <w:proofErr w:type="gramStart"/>
      <w:r>
        <w:t>nové ... = Zadejte</w:t>
      </w:r>
      <w:proofErr w:type="gramEnd"/>
      <w:r>
        <w:t xml:space="preserve"> informace o původní účtence.</w:t>
      </w:r>
      <w:ins w:id="111" w:author="Danijel Katic" w:date="2016-01-04T10:12:00Z">
        <w:r w:rsidR="00CD15D8">
          <w:tab/>
        </w:r>
        <w:r w:rsidR="00CD15D8">
          <w:tab/>
        </w:r>
        <w:r w:rsidR="00CD15D8">
          <w:tab/>
        </w:r>
        <w:r w:rsidR="00CD15D8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Původní informace o paragonu = Původní informace o účtence (</w:t>
      </w:r>
      <w:proofErr w:type="spellStart"/>
      <w:r>
        <w:t>Header</w:t>
      </w:r>
      <w:proofErr w:type="spellEnd"/>
      <w:r>
        <w:t>)</w:t>
      </w:r>
      <w:ins w:id="112" w:author="Danijel Katic" w:date="2016-01-04T10:16:00Z">
        <w:r w:rsidR="00EF77B8">
          <w:tab/>
        </w:r>
        <w:r w:rsidR="00EF77B8">
          <w:tab/>
        </w:r>
        <w:r w:rsidR="00EF77B8">
          <w:tab/>
          <w:t>*</w:t>
        </w:r>
      </w:ins>
    </w:p>
    <w:p w:rsidR="00616380" w:rsidRDefault="00616380" w:rsidP="00616380">
      <w:pPr>
        <w:spacing w:after="0" w:line="240" w:lineRule="auto"/>
      </w:pPr>
      <w:r>
        <w:t xml:space="preserve">Číslo </w:t>
      </w:r>
      <w:proofErr w:type="spellStart"/>
      <w:r>
        <w:t>parag</w:t>
      </w:r>
      <w:proofErr w:type="spellEnd"/>
      <w:r>
        <w:t xml:space="preserve"> = Č. Účtenky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Zrušit </w:t>
      </w:r>
      <w:proofErr w:type="gramStart"/>
      <w:r>
        <w:t>objednávku ... = Přerušit</w:t>
      </w:r>
      <w:proofErr w:type="gramEnd"/>
      <w:r>
        <w:t xml:space="preserve"> účtenku</w:t>
      </w:r>
      <w:ins w:id="113" w:author="Danijel Katic" w:date="2016-01-04T10:28:00Z">
        <w:r w:rsidR="00EF77B8">
          <w:tab/>
        </w:r>
        <w:r w:rsidR="00EF77B8">
          <w:tab/>
        </w:r>
        <w:r w:rsidR="00EF77B8">
          <w:tab/>
        </w:r>
        <w:r w:rsidR="00EF77B8">
          <w:tab/>
        </w:r>
        <w:r w:rsidR="00EF77B8">
          <w:tab/>
        </w:r>
        <w:r w:rsidR="00EF77B8">
          <w:tab/>
        </w:r>
        <w:r w:rsidR="00EF77B8">
          <w:tab/>
        </w:r>
        <w:r w:rsidR="00EF77B8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Item</w:t>
      </w:r>
      <w:proofErr w:type="spellEnd"/>
      <w:r>
        <w:t xml:space="preserve"> </w:t>
      </w:r>
      <w:proofErr w:type="spellStart"/>
      <w:proofErr w:type="gramStart"/>
      <w:r>
        <w:t>receipt</w:t>
      </w:r>
      <w:proofErr w:type="spellEnd"/>
      <w:r>
        <w:t xml:space="preserve"> ... = </w:t>
      </w:r>
      <w:proofErr w:type="spellStart"/>
      <w:r>
        <w:t>Headder</w:t>
      </w:r>
      <w:proofErr w:type="spellEnd"/>
      <w:proofErr w:type="gramEnd"/>
      <w:r>
        <w:t xml:space="preserve"> = Poznámka k položce - </w:t>
      </w:r>
      <w:proofErr w:type="spellStart"/>
      <w:r>
        <w:t>Headder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button</w:t>
      </w:r>
      <w:proofErr w:type="spellEnd"/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Poznámky k </w:t>
      </w:r>
      <w:proofErr w:type="gramStart"/>
      <w:r>
        <w:t>účtence ... = Poznámky</w:t>
      </w:r>
      <w:proofErr w:type="gramEnd"/>
      <w:r>
        <w:t xml:space="preserve"> k účtence - </w:t>
      </w:r>
      <w:proofErr w:type="spellStart"/>
      <w:r>
        <w:t>Headder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button</w:t>
      </w:r>
      <w:proofErr w:type="spellEnd"/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Kód DPH = DIČ</w:t>
      </w:r>
      <w:ins w:id="114" w:author="Danijel Katic" w:date="2016-01-04T10:30:00Z">
        <w:r w:rsidR="00017C47">
          <w:tab/>
        </w:r>
        <w:r w:rsidR="00017C47">
          <w:tab/>
        </w:r>
        <w:r w:rsidR="00017C47">
          <w:tab/>
        </w:r>
        <w:r w:rsidR="00017C47">
          <w:tab/>
        </w:r>
        <w:r w:rsidR="00017C47">
          <w:tab/>
        </w:r>
        <w:r w:rsidR="00017C47">
          <w:tab/>
        </w:r>
        <w:r w:rsidR="00017C47">
          <w:tab/>
        </w:r>
        <w:r w:rsidR="00017C47">
          <w:tab/>
        </w:r>
        <w:r w:rsidR="00017C47">
          <w:tab/>
        </w:r>
        <w:r w:rsidR="00017C47">
          <w:tab/>
        </w:r>
        <w:r w:rsidR="00017C47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Central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? =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czech</w:t>
      </w:r>
      <w:proofErr w:type="spellEnd"/>
      <w:r>
        <w:t>?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Dialog </w:t>
      </w:r>
      <w:proofErr w:type="spellStart"/>
      <w:r>
        <w:t>window</w:t>
      </w:r>
      <w:proofErr w:type="spellEnd"/>
      <w:r>
        <w:t xml:space="preserve"> No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-  </w:t>
      </w:r>
      <w:proofErr w:type="spellStart"/>
      <w:r>
        <w:t>remove</w:t>
      </w:r>
      <w:proofErr w:type="spellEnd"/>
      <w:r>
        <w:t xml:space="preserve"> second </w:t>
      </w:r>
      <w:proofErr w:type="spellStart"/>
      <w:r>
        <w:t>sentance</w:t>
      </w:r>
      <w:proofErr w:type="spellEnd"/>
      <w:r>
        <w:t xml:space="preserve"> = Chcete ukončit režim </w:t>
      </w:r>
      <w:del w:id="115" w:author="Sipova Magdalena (CZSO)" w:date="2015-12-04T10:14:00Z">
        <w:r w:rsidDel="00B51269">
          <w:delText>výberu</w:delText>
        </w:r>
      </w:del>
      <w:ins w:id="116" w:author="Sipova Magdalena (CZSO)" w:date="2015-12-04T10:14:00Z">
        <w:r w:rsidR="00B51269">
          <w:t>výběru</w:t>
        </w:r>
      </w:ins>
      <w:r>
        <w:t xml:space="preserve"> slev?</w:t>
      </w:r>
    </w:p>
    <w:p w:rsidR="00616380" w:rsidRDefault="00616380" w:rsidP="00616380">
      <w:pPr>
        <w:spacing w:after="0" w:line="240" w:lineRule="auto"/>
      </w:pPr>
      <w:bookmarkStart w:id="117" w:name="_GoBack"/>
      <w:bookmarkEnd w:id="117"/>
    </w:p>
    <w:p w:rsidR="00616380" w:rsidRDefault="00616380" w:rsidP="00616380">
      <w:pPr>
        <w:spacing w:after="0" w:line="240" w:lineRule="auto"/>
      </w:pPr>
      <w:r>
        <w:t xml:space="preserve">End </w:t>
      </w:r>
      <w:proofErr w:type="spellStart"/>
      <w:r>
        <w:t>package</w:t>
      </w:r>
      <w:proofErr w:type="spellEnd"/>
      <w:r>
        <w:t xml:space="preserve"> - </w:t>
      </w:r>
      <w:proofErr w:type="spellStart"/>
      <w:r>
        <w:t>Headder</w:t>
      </w:r>
      <w:proofErr w:type="spellEnd"/>
      <w:r>
        <w:t xml:space="preserve"> = Vyberte typ slevy</w:t>
      </w:r>
      <w:ins w:id="118" w:author="Danijel Katic" w:date="2016-01-04T10:47:00Z">
        <w:r w:rsidR="00EE3581">
          <w:tab/>
        </w:r>
        <w:r w:rsidR="00EE3581">
          <w:tab/>
        </w:r>
        <w:r w:rsidR="00EE3581">
          <w:tab/>
        </w:r>
        <w:r w:rsidR="00EE3581">
          <w:tab/>
        </w:r>
        <w:r w:rsidR="00EE3581">
          <w:tab/>
        </w:r>
        <w:r w:rsidR="00EE3581">
          <w:tab/>
        </w:r>
        <w:r w:rsidR="00EE3581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Jaký druh </w:t>
      </w:r>
      <w:proofErr w:type="gramStart"/>
      <w:r>
        <w:t>balíčku...</w:t>
      </w:r>
      <w:proofErr w:type="gramEnd"/>
      <w:r>
        <w:t xml:space="preserve"> = Jaký druhy hromadné slevy pro označené položky chcete použít?</w:t>
      </w:r>
      <w:ins w:id="119" w:author="Danijel Katic" w:date="2016-01-04T10:49:00Z">
        <w:r w:rsidR="00EE3581">
          <w:tab/>
        </w:r>
        <w:r w:rsidR="00EE3581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Package</w:t>
      </w:r>
      <w:proofErr w:type="spellEnd"/>
      <w:r>
        <w:t xml:space="preserve"> mode, Režim balíčku položek - </w:t>
      </w:r>
      <w:proofErr w:type="spellStart"/>
      <w:proofErr w:type="gramStart"/>
      <w:r>
        <w:t>Stiknete</w:t>
      </w:r>
      <w:proofErr w:type="spellEnd"/>
      <w:r>
        <w:t xml:space="preserve"> ... = Režim</w:t>
      </w:r>
      <w:proofErr w:type="gramEnd"/>
      <w:r>
        <w:t xml:space="preserve"> výběru - Stiskn</w:t>
      </w:r>
      <w:ins w:id="120" w:author="Sipova Magdalena (CZSO)" w:date="2015-12-04T10:14:00Z">
        <w:r w:rsidR="005927AA">
          <w:t>ete</w:t>
        </w:r>
      </w:ins>
      <w:r>
        <w:t>...</w:t>
      </w:r>
      <w:ins w:id="121" w:author="Danijel Katic" w:date="2016-01-04T10:55:00Z">
        <w:r w:rsidR="006916E3">
          <w:tab/>
        </w:r>
        <w:r w:rsidR="006916E3">
          <w:tab/>
        </w:r>
        <w:r w:rsidR="006916E3">
          <w:tab/>
          <w:t>*</w:t>
        </w:r>
      </w:ins>
      <w:r>
        <w:t xml:space="preserve"> 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VAT INVOICE</w:t>
      </w:r>
    </w:p>
    <w:p w:rsidR="00616380" w:rsidRDefault="00616380" w:rsidP="00616380">
      <w:pPr>
        <w:spacing w:after="0" w:line="240" w:lineRule="auto"/>
      </w:pPr>
      <w:r>
        <w:t xml:space="preserve">Uveďte část názvu zákazníka nebo vyberte pomocí šipek nahoru a dolů </w:t>
      </w:r>
      <w:del w:id="122" w:author="Sipova Magdalena (CZSO)" w:date="2015-12-04T10:14:00Z">
        <w:r w:rsidDel="005927AA">
          <w:delText>se</w:delText>
        </w:r>
      </w:del>
      <w:ins w:id="123" w:author="Sipova Magdalena (CZSO)" w:date="2015-12-04T10:14:00Z">
        <w:r w:rsidR="005927AA">
          <w:t>ze</w:t>
        </w:r>
      </w:ins>
      <w:r>
        <w:t xml:space="preserve"> seznamu výsledku. Pro zobrazení všech zákazníků nechte všechna pole prázdná.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Central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= Hledání v centr. </w:t>
      </w:r>
      <w:r w:rsidR="006916E3">
        <w:t>S</w:t>
      </w:r>
      <w:r>
        <w:t>eznamu</w:t>
      </w:r>
      <w:ins w:id="124" w:author="Danijel Katic" w:date="2016-01-04T10:57:00Z">
        <w:r w:rsidR="006916E3">
          <w:tab/>
        </w:r>
        <w:r w:rsidR="006916E3">
          <w:tab/>
        </w:r>
        <w:r w:rsidR="006916E3">
          <w:tab/>
        </w:r>
        <w:r w:rsidR="006916E3">
          <w:tab/>
        </w:r>
        <w:r w:rsidR="006916E3">
          <w:tab/>
        </w:r>
        <w:r w:rsidR="006916E3">
          <w:tab/>
          <w:t>*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Hledat objednávky zákazníka = Hledat zákazníka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Vrátit </w:t>
      </w:r>
      <w:proofErr w:type="gramStart"/>
      <w:r>
        <w:t>zálohu ... = Vrátit</w:t>
      </w:r>
      <w:proofErr w:type="gramEnd"/>
      <w:r>
        <w:t xml:space="preserve"> zálohu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Hledání </w:t>
      </w:r>
      <w:proofErr w:type="spellStart"/>
      <w:proofErr w:type="gramStart"/>
      <w:r>
        <w:t>kart</w:t>
      </w:r>
      <w:proofErr w:type="spellEnd"/>
      <w:r>
        <w:t>...</w:t>
      </w:r>
      <w:proofErr w:type="gramEnd"/>
      <w:r>
        <w:t xml:space="preserve"> = Hledání zák. karty (just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) - </w:t>
      </w:r>
      <w:proofErr w:type="spellStart"/>
      <w:r>
        <w:t>Headder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up </w:t>
      </w:r>
      <w:proofErr w:type="spellStart"/>
      <w:proofErr w:type="gramStart"/>
      <w:r>
        <w:t>promt</w:t>
      </w:r>
      <w:proofErr w:type="spellEnd"/>
      <w:r>
        <w:t xml:space="preserve"> ... = Uveďte</w:t>
      </w:r>
      <w:proofErr w:type="gramEnd"/>
      <w:r>
        <w:t xml:space="preserve"> část názvu zákazníka nebo vyberte pomocí šipek nahoru a dolů </w:t>
      </w:r>
      <w:del w:id="125" w:author="Sipova Magdalena (CZSO)" w:date="2015-12-04T10:15:00Z">
        <w:r w:rsidDel="005927AA">
          <w:delText xml:space="preserve">se </w:delText>
        </w:r>
      </w:del>
      <w:ins w:id="126" w:author="Sipova Magdalena (CZSO)" w:date="2015-12-04T10:15:00Z">
        <w:r w:rsidR="005927AA">
          <w:t xml:space="preserve">ze </w:t>
        </w:r>
      </w:ins>
      <w:r>
        <w:t>seznamu výsledku. Pro zobrazení všech zákazníků nechte všechna pole prázdná.</w:t>
      </w:r>
    </w:p>
    <w:p w:rsidR="00616380" w:rsidRDefault="00616380" w:rsidP="00616380">
      <w:pPr>
        <w:spacing w:after="0" w:line="240" w:lineRule="auto"/>
      </w:pPr>
      <w:r>
        <w:t xml:space="preserve">Uveďte část jména </w:t>
      </w:r>
      <w:proofErr w:type="gramStart"/>
      <w:r>
        <w:t>strany ... = Uveďte</w:t>
      </w:r>
      <w:proofErr w:type="gramEnd"/>
      <w:r>
        <w:t xml:space="preserve"> část názvu zákazníka nebo vyberte pomocí šipek nahoru a dolů </w:t>
      </w:r>
      <w:del w:id="127" w:author="Sipova Magdalena (CZSO)" w:date="2015-12-04T10:15:00Z">
        <w:r w:rsidDel="005927AA">
          <w:delText xml:space="preserve">se </w:delText>
        </w:r>
      </w:del>
      <w:ins w:id="128" w:author="Sipova Magdalena (CZSO)" w:date="2015-12-04T10:15:00Z">
        <w:r w:rsidR="005927AA">
          <w:t xml:space="preserve">ze </w:t>
        </w:r>
      </w:ins>
      <w:r>
        <w:t>seznamu výsledku.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proofErr w:type="gramStart"/>
      <w:r>
        <w:t>Registrova</w:t>
      </w:r>
      <w:proofErr w:type="spellEnd"/>
      <w:r>
        <w:t>...</w:t>
      </w:r>
      <w:proofErr w:type="gramEnd"/>
      <w:r>
        <w:t xml:space="preserve"> = Registrovat zák. kartu -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headder</w:t>
      </w:r>
      <w:proofErr w:type="spellEnd"/>
      <w:r>
        <w:t>, Registrovat zákaznickou kartu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Přidat </w:t>
      </w:r>
      <w:proofErr w:type="gramStart"/>
      <w:r>
        <w:t>zák... = Doporučení</w:t>
      </w:r>
      <w:proofErr w:type="gramEnd"/>
      <w:r>
        <w:t xml:space="preserve"> zákazníka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Customer</w:t>
      </w:r>
      <w:proofErr w:type="spellEnd"/>
      <w:r>
        <w:t xml:space="preserve"> reference </w:t>
      </w:r>
      <w:proofErr w:type="spellStart"/>
      <w:r>
        <w:t>look</w:t>
      </w:r>
      <w:proofErr w:type="spellEnd"/>
      <w:r>
        <w:t xml:space="preserve"> up </w:t>
      </w:r>
      <w:proofErr w:type="spellStart"/>
      <w:proofErr w:type="gramStart"/>
      <w:r>
        <w:t>promt</w:t>
      </w:r>
      <w:proofErr w:type="spellEnd"/>
      <w:r>
        <w:t xml:space="preserve"> .... = Zadejte</w:t>
      </w:r>
      <w:proofErr w:type="gramEnd"/>
      <w:r>
        <w:t xml:space="preserve"> údaje pro vyhledání zákazníka. Pro zobrazení všech zákazníků nechte všechna pole prázdná.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lastRenderedPageBreak/>
        <w:t>Registrova</w:t>
      </w:r>
      <w:proofErr w:type="spellEnd"/>
      <w:r>
        <w:t xml:space="preserve"> </w:t>
      </w:r>
      <w:proofErr w:type="spellStart"/>
      <w:r>
        <w:t>zákazníckou</w:t>
      </w:r>
      <w:proofErr w:type="spellEnd"/>
      <w:r>
        <w:t xml:space="preserve"> referenci = Registrovat doporučení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Pallete.</w:t>
      </w:r>
      <w:proofErr w:type="gramStart"/>
      <w:r>
        <w:t>postreg</w:t>
      </w:r>
      <w:proofErr w:type="spellEnd"/>
      <w:r>
        <w:t>...</w:t>
      </w:r>
      <w:proofErr w:type="gramEnd"/>
      <w:r>
        <w:t xml:space="preserve"> = Dodatečná </w:t>
      </w:r>
      <w:proofErr w:type="spellStart"/>
      <w:r>
        <w:t>reg</w:t>
      </w:r>
      <w:proofErr w:type="spellEnd"/>
      <w:r>
        <w:t>. ZK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Use tax </w:t>
      </w:r>
      <w:proofErr w:type="spellStart"/>
      <w:r>
        <w:t>refund</w:t>
      </w:r>
      <w:proofErr w:type="spellEnd"/>
      <w:r>
        <w:t xml:space="preserve"> = Tax Free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Search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= Hledat </w:t>
      </w:r>
      <w:proofErr w:type="spellStart"/>
      <w:r>
        <w:t>účt</w:t>
      </w:r>
      <w:proofErr w:type="spellEnd"/>
      <w:r>
        <w:t>. pro TF (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necesary</w:t>
      </w:r>
      <w:proofErr w:type="spellEnd"/>
      <w:r>
        <w:t xml:space="preserve"> </w:t>
      </w:r>
      <w:proofErr w:type="spellStart"/>
      <w:r>
        <w:t>pleae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to fit </w:t>
      </w:r>
      <w:proofErr w:type="spellStart"/>
      <w:r>
        <w:t>whole</w:t>
      </w:r>
      <w:proofErr w:type="spellEnd"/>
      <w:r>
        <w:t xml:space="preserve"> text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)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Void</w:t>
      </w:r>
      <w:proofErr w:type="spellEnd"/>
      <w:r>
        <w:t xml:space="preserve"> tax </w:t>
      </w:r>
      <w:proofErr w:type="spellStart"/>
      <w:proofErr w:type="gramStart"/>
      <w:r>
        <w:t>refu</w:t>
      </w:r>
      <w:proofErr w:type="spellEnd"/>
      <w:r>
        <w:t>...</w:t>
      </w:r>
      <w:proofErr w:type="gramEnd"/>
      <w:r>
        <w:t xml:space="preserve"> = Zrušit </w:t>
      </w:r>
      <w:proofErr w:type="spellStart"/>
      <w:r>
        <w:t>účt</w:t>
      </w:r>
      <w:proofErr w:type="spellEnd"/>
      <w:r>
        <w:t>. pro TF (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necesary</w:t>
      </w:r>
      <w:proofErr w:type="spellEnd"/>
      <w:r>
        <w:t xml:space="preserve"> </w:t>
      </w:r>
      <w:proofErr w:type="spellStart"/>
      <w:r>
        <w:t>pleae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to fit </w:t>
      </w:r>
      <w:proofErr w:type="spellStart"/>
      <w:r>
        <w:t>whole</w:t>
      </w:r>
      <w:proofErr w:type="spellEnd"/>
      <w:r>
        <w:t xml:space="preserve"> text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)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Konsolidovat šeky = Sloučit </w:t>
      </w:r>
      <w:proofErr w:type="spellStart"/>
      <w:r>
        <w:t>účt</w:t>
      </w:r>
      <w:proofErr w:type="spellEnd"/>
      <w:r>
        <w:t>. pro TF (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necesary</w:t>
      </w:r>
      <w:proofErr w:type="spellEnd"/>
      <w:r>
        <w:t xml:space="preserve"> </w:t>
      </w:r>
      <w:proofErr w:type="spellStart"/>
      <w:r>
        <w:t>pleae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to fit </w:t>
      </w:r>
      <w:proofErr w:type="spellStart"/>
      <w:r>
        <w:t>whole</w:t>
      </w:r>
      <w:proofErr w:type="spellEnd"/>
      <w:r>
        <w:t xml:space="preserve"> text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)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Vyplaceno = Výběr hotovosti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Vloženo = Vklad hotovosti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Vyberte typ </w:t>
      </w:r>
      <w:proofErr w:type="gramStart"/>
      <w:r>
        <w:t>vyplacení ... = Vyberte</w:t>
      </w:r>
      <w:proofErr w:type="gramEnd"/>
      <w:r>
        <w:t xml:space="preserve"> typ vyplacení hotovosti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Snížit </w:t>
      </w:r>
      <w:proofErr w:type="spellStart"/>
      <w:proofErr w:type="gramStart"/>
      <w:r>
        <w:t>přiruční</w:t>
      </w:r>
      <w:proofErr w:type="spellEnd"/>
      <w:r>
        <w:t xml:space="preserve"> ... = Snížit</w:t>
      </w:r>
      <w:proofErr w:type="gramEnd"/>
      <w:r>
        <w:t xml:space="preserve"> </w:t>
      </w:r>
      <w:proofErr w:type="spellStart"/>
      <w:r>
        <w:t>pokl</w:t>
      </w:r>
      <w:proofErr w:type="spellEnd"/>
      <w:r>
        <w:t xml:space="preserve">. hot. HM - 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Navýšit </w:t>
      </w:r>
      <w:proofErr w:type="spellStart"/>
      <w:proofErr w:type="gramStart"/>
      <w:r>
        <w:t>přiruč</w:t>
      </w:r>
      <w:proofErr w:type="spellEnd"/>
      <w:r>
        <w:t>...</w:t>
      </w:r>
      <w:proofErr w:type="gramEnd"/>
      <w:r>
        <w:t xml:space="preserve"> = Navýšit </w:t>
      </w:r>
      <w:proofErr w:type="spellStart"/>
      <w:r>
        <w:t>pokl</w:t>
      </w:r>
      <w:proofErr w:type="spellEnd"/>
      <w:r>
        <w:t xml:space="preserve">. hot. HM - Ranní </w:t>
      </w:r>
      <w:proofErr w:type="spellStart"/>
      <w:r>
        <w:t>pokl</w:t>
      </w:r>
      <w:proofErr w:type="spellEnd"/>
      <w:r>
        <w:t>. hotovost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Příruční pokladna = Navýšit pokladní hotovost HM - </w:t>
      </w:r>
      <w:del w:id="129" w:author="Sipova Magdalena (CZSO)" w:date="2015-12-04T10:15:00Z">
        <w:r w:rsidDel="005927AA">
          <w:delText xml:space="preserve">Raddní </w:delText>
        </w:r>
      </w:del>
      <w:ins w:id="130" w:author="Sipova Magdalena (CZSO)" w:date="2015-12-04T10:15:00Z">
        <w:r w:rsidR="005927AA">
          <w:t xml:space="preserve">Ranní </w:t>
        </w:r>
      </w:ins>
      <w:r>
        <w:t>pokladní hotovost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Spot balance Kontrola pokladny - HM Audit pokladny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Audit = Celkový </w:t>
      </w:r>
      <w:proofErr w:type="spellStart"/>
      <w:r>
        <w:t>pokl</w:t>
      </w:r>
      <w:proofErr w:type="spellEnd"/>
      <w:r>
        <w:t>. výkaz HM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Školící </w:t>
      </w:r>
      <w:proofErr w:type="spellStart"/>
      <w:proofErr w:type="gramStart"/>
      <w:r>
        <w:t>reži</w:t>
      </w:r>
      <w:proofErr w:type="spellEnd"/>
      <w:r>
        <w:t>...</w:t>
      </w:r>
      <w:proofErr w:type="gramEnd"/>
      <w:r>
        <w:t xml:space="preserve"> = </w:t>
      </w:r>
      <w:del w:id="131" w:author="Sipova Magdalena (CZSO)" w:date="2015-12-04T10:16:00Z">
        <w:r w:rsidDel="005927AA">
          <w:delText>Školíci</w:delText>
        </w:r>
      </w:del>
      <w:ins w:id="132" w:author="Sipova Magdalena (CZSO)" w:date="2015-12-04T10:16:00Z">
        <w:r w:rsidR="005927AA">
          <w:t>Školící</w:t>
        </w:r>
      </w:ins>
      <w:r>
        <w:t xml:space="preserve"> režim - </w:t>
      </w:r>
      <w:proofErr w:type="spellStart"/>
      <w:r>
        <w:t>button</w:t>
      </w:r>
      <w:proofErr w:type="spellEnd"/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Open </w:t>
      </w:r>
      <w:proofErr w:type="spellStart"/>
      <w:r>
        <w:t>cashdroawer</w:t>
      </w:r>
      <w:proofErr w:type="spellEnd"/>
      <w:r>
        <w:t xml:space="preserve"> = Otevřít pokladnu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proofErr w:type="gramStart"/>
      <w:r>
        <w:t>Somokenv</w:t>
      </w:r>
      <w:proofErr w:type="spellEnd"/>
      <w:r>
        <w:t>...</w:t>
      </w:r>
      <w:proofErr w:type="gramEnd"/>
      <w:r>
        <w:t xml:space="preserve"> =  </w:t>
      </w:r>
      <w:proofErr w:type="spellStart"/>
      <w:r>
        <w:t>Samoskenování</w:t>
      </w:r>
      <w:proofErr w:type="spellEnd"/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End </w:t>
      </w:r>
      <w:proofErr w:type="spellStart"/>
      <w:r>
        <w:t>rescan</w:t>
      </w:r>
      <w:proofErr w:type="spellEnd"/>
      <w:r>
        <w:t xml:space="preserve"> = Ukončit </w:t>
      </w:r>
      <w:proofErr w:type="spellStart"/>
      <w:r>
        <w:t>samosken</w:t>
      </w:r>
      <w:proofErr w:type="spellEnd"/>
      <w:r>
        <w:t>.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Obnovit </w:t>
      </w:r>
      <w:proofErr w:type="gramStart"/>
      <w:r>
        <w:t>periferie  = Resetovat</w:t>
      </w:r>
      <w:proofErr w:type="gramEnd"/>
      <w:r>
        <w:t xml:space="preserve"> zařízení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headder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)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Dopnit</w:t>
      </w:r>
      <w:proofErr w:type="spellEnd"/>
      <w:r>
        <w:t xml:space="preserve"> = </w:t>
      </w:r>
      <w:del w:id="133" w:author="Sipova Magdalena (CZSO)" w:date="2015-12-04T10:16:00Z">
        <w:r w:rsidDel="005927AA">
          <w:delText>Dopnit</w:delText>
        </w:r>
      </w:del>
      <w:ins w:id="134" w:author="Sipova Magdalena (CZSO)" w:date="2015-12-04T10:16:00Z">
        <w:r w:rsidR="005927AA">
          <w:t>Doplnit</w:t>
        </w:r>
      </w:ins>
      <w:r>
        <w:t xml:space="preserve"> drobné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Výměna = </w:t>
      </w:r>
      <w:del w:id="135" w:author="Sipova Magdalena (CZSO)" w:date="2015-12-04T10:16:00Z">
        <w:r w:rsidDel="005927AA">
          <w:delText>Výmena</w:delText>
        </w:r>
      </w:del>
      <w:ins w:id="136" w:author="Sipova Magdalena (CZSO)" w:date="2015-12-04T10:16:00Z">
        <w:r w:rsidR="005927AA">
          <w:t>Výměna</w:t>
        </w:r>
      </w:ins>
      <w:r>
        <w:t xml:space="preserve"> drobných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Vyberte podtyp </w:t>
      </w:r>
      <w:proofErr w:type="gramStart"/>
      <w:r>
        <w:t>plateb...</w:t>
      </w:r>
      <w:proofErr w:type="gramEnd"/>
      <w:r>
        <w:t xml:space="preserve"> = Vyberte cizí měnu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Částka v </w:t>
      </w:r>
      <w:proofErr w:type="spellStart"/>
      <w:r>
        <w:t>měne</w:t>
      </w:r>
      <w:proofErr w:type="spellEnd"/>
      <w:r>
        <w:t xml:space="preserve"> = </w:t>
      </w:r>
      <w:del w:id="137" w:author="Sipova Magdalena (CZSO)" w:date="2015-12-04T10:16:00Z">
        <w:r w:rsidDel="005927AA">
          <w:delText>Částa</w:delText>
        </w:r>
      </w:del>
      <w:ins w:id="138" w:author="Sipova Magdalena (CZSO)" w:date="2015-12-04T10:16:00Z">
        <w:r w:rsidR="005927AA">
          <w:t>Částka</w:t>
        </w:r>
      </w:ins>
      <w:r>
        <w:t xml:space="preserve"> v cizí měně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Tender </w:t>
      </w:r>
      <w:proofErr w:type="spellStart"/>
      <w:r>
        <w:t>check</w:t>
      </w:r>
      <w:proofErr w:type="spellEnd"/>
      <w:r>
        <w:t xml:space="preserve"> = Šek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RECEIPT LAYOUT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Prodejce = Prodavač,</w:t>
      </w:r>
    </w:p>
    <w:p w:rsidR="00616380" w:rsidRDefault="00616380" w:rsidP="00616380">
      <w:pPr>
        <w:spacing w:after="0" w:line="240" w:lineRule="auto"/>
      </w:pPr>
      <w:r>
        <w:t>Daň = DPH</w:t>
      </w:r>
    </w:p>
    <w:p w:rsidR="00616380" w:rsidRDefault="00616380" w:rsidP="00616380">
      <w:pPr>
        <w:spacing w:after="0" w:line="240" w:lineRule="auto"/>
      </w:pPr>
      <w:proofErr w:type="spellStart"/>
      <w:r>
        <w:t>Canceled</w:t>
      </w:r>
      <w:proofErr w:type="spellEnd"/>
      <w:r>
        <w:t xml:space="preserve"> - objednávka zrušena = Účtenka přerušena</w:t>
      </w:r>
    </w:p>
    <w:p w:rsidR="00616380" w:rsidRDefault="00616380" w:rsidP="00616380">
      <w:pPr>
        <w:spacing w:after="0" w:line="240" w:lineRule="auto"/>
      </w:pPr>
      <w:r>
        <w:t>Post-</w:t>
      </w:r>
      <w:proofErr w:type="spellStart"/>
      <w:r>
        <w:t>void</w:t>
      </w:r>
      <w:proofErr w:type="spellEnd"/>
      <w:r>
        <w:t xml:space="preserve"> - </w:t>
      </w:r>
      <w:proofErr w:type="spellStart"/>
      <w:r>
        <w:t>dodatečne</w:t>
      </w:r>
      <w:proofErr w:type="spellEnd"/>
      <w:r>
        <w:t xml:space="preserve"> </w:t>
      </w:r>
      <w:proofErr w:type="spellStart"/>
      <w:r>
        <w:t>zneplatne</w:t>
      </w:r>
      <w:proofErr w:type="spellEnd"/>
      <w:r>
        <w:t xml:space="preserve"> </w:t>
      </w:r>
      <w:proofErr w:type="spellStart"/>
      <w:r>
        <w:t>objendavka</w:t>
      </w:r>
      <w:proofErr w:type="spellEnd"/>
      <w:r>
        <w:t xml:space="preserve"> = Účtenka stornována</w:t>
      </w:r>
    </w:p>
    <w:p w:rsidR="00616380" w:rsidRDefault="00616380" w:rsidP="00616380">
      <w:pPr>
        <w:spacing w:after="0" w:line="240" w:lineRule="auto"/>
      </w:pPr>
      <w:r>
        <w:t>Školící režim = Výuková účtenka</w:t>
      </w:r>
    </w:p>
    <w:p w:rsidR="00616380" w:rsidRDefault="00616380" w:rsidP="00616380">
      <w:pPr>
        <w:spacing w:after="0" w:line="240" w:lineRule="auto"/>
      </w:pPr>
      <w:r>
        <w:t>Příruční pokladna = Navýšit pokladní hotovost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BACK OFFICE - CENTRAL OFFICE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Aobut</w:t>
      </w:r>
      <w:proofErr w:type="spellEnd"/>
      <w:r>
        <w:t xml:space="preserve"> - O = O </w:t>
      </w:r>
      <w:del w:id="139" w:author="Sipova Magdalena (CZSO)" w:date="2015-12-04T10:16:00Z">
        <w:r w:rsidDel="005927AA">
          <w:delText>programe</w:delText>
        </w:r>
      </w:del>
      <w:ins w:id="140" w:author="Sipova Magdalena (CZSO)" w:date="2015-12-04T10:16:00Z">
        <w:r w:rsidR="005927AA">
          <w:t>programu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Dashboard</w:t>
      </w:r>
      <w:proofErr w:type="spellEnd"/>
      <w:r>
        <w:t xml:space="preserve"> = Statistiky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Journal</w:t>
      </w:r>
      <w:proofErr w:type="spellEnd"/>
      <w:r>
        <w:t xml:space="preserve"> - Žurnál = </w:t>
      </w:r>
      <w:del w:id="141" w:author="Sipova Magdalena (CZSO)" w:date="2015-12-04T10:16:00Z">
        <w:r w:rsidDel="005927AA">
          <w:delText>Denník</w:delText>
        </w:r>
      </w:del>
      <w:ins w:id="142" w:author="Sipova Magdalena (CZSO)" w:date="2015-12-04T10:16:00Z">
        <w:r w:rsidR="005927AA">
          <w:t>Deník</w:t>
        </w:r>
      </w:ins>
    </w:p>
    <w:p w:rsidR="00616380" w:rsidRDefault="00616380" w:rsidP="00616380">
      <w:pPr>
        <w:spacing w:after="0" w:line="240" w:lineRule="auto"/>
      </w:pPr>
      <w:r>
        <w:t xml:space="preserve">Vat </w:t>
      </w:r>
      <w:proofErr w:type="spellStart"/>
      <w:r>
        <w:t>inv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- žurnál </w:t>
      </w:r>
      <w:proofErr w:type="spellStart"/>
      <w:r>
        <w:t>fak</w:t>
      </w:r>
      <w:proofErr w:type="spellEnd"/>
      <w:r>
        <w:t xml:space="preserve"> DPH = </w:t>
      </w:r>
      <w:del w:id="143" w:author="Sipova Magdalena (CZSO)" w:date="2015-12-04T10:17:00Z">
        <w:r w:rsidDel="005927AA">
          <w:delText>Denník</w:delText>
        </w:r>
      </w:del>
      <w:ins w:id="144" w:author="Sipova Magdalena (CZSO)" w:date="2015-12-04T10:17:00Z">
        <w:r w:rsidR="005927AA">
          <w:t>Deník</w:t>
        </w:r>
      </w:ins>
      <w:r>
        <w:t xml:space="preserve"> </w:t>
      </w:r>
      <w:del w:id="145" w:author="Sipova Magdalena (CZSO)" w:date="2015-12-04T10:17:00Z">
        <w:r w:rsidDel="005927AA">
          <w:delText>faktúr</w:delText>
        </w:r>
      </w:del>
      <w:ins w:id="146" w:author="Sipova Magdalena (CZSO)" w:date="2015-12-04T10:17:00Z">
        <w:r w:rsidR="005927AA">
          <w:t>faktur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Typ paragonu = Typ účtenky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Audit = Celkový </w:t>
      </w:r>
      <w:proofErr w:type="spellStart"/>
      <w:r>
        <w:t>pokl</w:t>
      </w:r>
      <w:proofErr w:type="spellEnd"/>
      <w:r>
        <w:t>. výkaz HM</w:t>
      </w:r>
    </w:p>
    <w:p w:rsidR="00616380" w:rsidRDefault="00616380" w:rsidP="00616380">
      <w:pPr>
        <w:spacing w:after="0" w:line="240" w:lineRule="auto"/>
      </w:pPr>
      <w:r>
        <w:t>Stornované = Přerušené</w:t>
      </w:r>
    </w:p>
    <w:p w:rsidR="00616380" w:rsidRDefault="00616380" w:rsidP="00616380">
      <w:pPr>
        <w:spacing w:after="0" w:line="240" w:lineRule="auto"/>
      </w:pPr>
      <w:proofErr w:type="spellStart"/>
      <w:r>
        <w:t>Dodatočne</w:t>
      </w:r>
      <w:proofErr w:type="spellEnd"/>
      <w:r>
        <w:t xml:space="preserve"> opraveno = Stornované</w:t>
      </w:r>
    </w:p>
    <w:p w:rsidR="00616380" w:rsidRDefault="00616380" w:rsidP="00616380">
      <w:pPr>
        <w:spacing w:after="0" w:line="240" w:lineRule="auto"/>
      </w:pPr>
      <w:r>
        <w:t>Cvičné paragony = Výukové účtenky</w:t>
      </w:r>
    </w:p>
    <w:p w:rsidR="00616380" w:rsidRDefault="00616380" w:rsidP="00616380">
      <w:pPr>
        <w:spacing w:after="0" w:line="240" w:lineRule="auto"/>
      </w:pPr>
      <w:r>
        <w:t>Pozastavené paragony = Zaparkované účtenky</w:t>
      </w:r>
    </w:p>
    <w:p w:rsidR="00616380" w:rsidRDefault="00616380" w:rsidP="00616380">
      <w:pPr>
        <w:spacing w:after="0" w:line="240" w:lineRule="auto"/>
      </w:pPr>
      <w:r>
        <w:t xml:space="preserve">Obnovené </w:t>
      </w:r>
      <w:proofErr w:type="spellStart"/>
      <w:proofErr w:type="gramStart"/>
      <w:r>
        <w:t>pozas</w:t>
      </w:r>
      <w:proofErr w:type="spellEnd"/>
      <w:r>
        <w:t>...</w:t>
      </w:r>
      <w:proofErr w:type="gramEnd"/>
      <w:r>
        <w:t xml:space="preserve"> = </w:t>
      </w:r>
      <w:proofErr w:type="spellStart"/>
      <w:r>
        <w:t>Odparkované</w:t>
      </w:r>
      <w:proofErr w:type="spellEnd"/>
      <w:r>
        <w:t xml:space="preserve"> účtenky</w:t>
      </w:r>
    </w:p>
    <w:p w:rsidR="00616380" w:rsidRDefault="00616380" w:rsidP="00616380">
      <w:pPr>
        <w:spacing w:after="0" w:line="240" w:lineRule="auto"/>
      </w:pPr>
      <w:r>
        <w:t xml:space="preserve">Neobnovené </w:t>
      </w:r>
      <w:proofErr w:type="spellStart"/>
      <w:proofErr w:type="gramStart"/>
      <w:r>
        <w:t>pozsa</w:t>
      </w:r>
      <w:proofErr w:type="spellEnd"/>
      <w:r>
        <w:t>....</w:t>
      </w:r>
      <w:proofErr w:type="gramEnd"/>
      <w:r>
        <w:t xml:space="preserve"> = </w:t>
      </w:r>
      <w:proofErr w:type="spellStart"/>
      <w:r>
        <w:t>Neodparkované</w:t>
      </w:r>
      <w:proofErr w:type="spellEnd"/>
      <w:r>
        <w:t xml:space="preserve"> účtenky</w:t>
      </w:r>
    </w:p>
    <w:p w:rsidR="00616380" w:rsidRDefault="00616380" w:rsidP="00616380">
      <w:pPr>
        <w:spacing w:after="0" w:line="240" w:lineRule="auto"/>
      </w:pPr>
      <w:r>
        <w:t xml:space="preserve">Otevření </w:t>
      </w:r>
      <w:proofErr w:type="spellStart"/>
      <w:proofErr w:type="gramStart"/>
      <w:r>
        <w:t>penez</w:t>
      </w:r>
      <w:proofErr w:type="spellEnd"/>
      <w:r>
        <w:t>...</w:t>
      </w:r>
      <w:proofErr w:type="gramEnd"/>
      <w:r>
        <w:t xml:space="preserve"> = Otevření pokladní zásuvky</w:t>
      </w:r>
    </w:p>
    <w:p w:rsidR="00616380" w:rsidRDefault="00616380" w:rsidP="00616380">
      <w:pPr>
        <w:spacing w:after="0" w:line="240" w:lineRule="auto"/>
      </w:pPr>
      <w:r>
        <w:t xml:space="preserve">Vyplacená </w:t>
      </w:r>
      <w:proofErr w:type="gramStart"/>
      <w:r>
        <w:t>hot...</w:t>
      </w:r>
      <w:proofErr w:type="gramEnd"/>
      <w:r>
        <w:t xml:space="preserve"> = Výběr hotovosti</w:t>
      </w:r>
    </w:p>
    <w:p w:rsidR="00616380" w:rsidRDefault="00616380" w:rsidP="00616380">
      <w:pPr>
        <w:spacing w:after="0" w:line="240" w:lineRule="auto"/>
      </w:pPr>
      <w:r>
        <w:t xml:space="preserve">Vložená </w:t>
      </w:r>
      <w:proofErr w:type="gramStart"/>
      <w:r>
        <w:t>hot....</w:t>
      </w:r>
      <w:proofErr w:type="gramEnd"/>
      <w:r>
        <w:t xml:space="preserve"> = Vklad hotovosti</w:t>
      </w:r>
    </w:p>
    <w:p w:rsidR="00616380" w:rsidRDefault="00616380" w:rsidP="00616380">
      <w:pPr>
        <w:spacing w:after="0" w:line="240" w:lineRule="auto"/>
      </w:pPr>
      <w:r>
        <w:t xml:space="preserve">Navýšení </w:t>
      </w:r>
      <w:proofErr w:type="spellStart"/>
      <w:proofErr w:type="gramStart"/>
      <w:r>
        <w:t>přir</w:t>
      </w:r>
      <w:proofErr w:type="spellEnd"/>
      <w:r>
        <w:t xml:space="preserve"> ... = </w:t>
      </w:r>
      <w:del w:id="147" w:author="Sipova Magdalena (CZSO)" w:date="2015-12-04T10:18:00Z">
        <w:r w:rsidDel="005927AA">
          <w:delText>Raddní</w:delText>
        </w:r>
      </w:del>
      <w:ins w:id="148" w:author="Sipova Magdalena (CZSO)" w:date="2015-12-04T10:18:00Z">
        <w:r w:rsidR="005927AA">
          <w:t>Ranní</w:t>
        </w:r>
      </w:ins>
      <w:proofErr w:type="gramEnd"/>
      <w:r>
        <w:t xml:space="preserve"> pokladní hotovost HM</w:t>
      </w:r>
    </w:p>
    <w:p w:rsidR="00616380" w:rsidRDefault="00616380" w:rsidP="00616380">
      <w:pPr>
        <w:spacing w:after="0" w:line="240" w:lineRule="auto"/>
      </w:pPr>
      <w:r>
        <w:t xml:space="preserve">Sniž </w:t>
      </w:r>
      <w:proofErr w:type="spellStart"/>
      <w:r>
        <w:t>prir</w:t>
      </w:r>
      <w:proofErr w:type="spellEnd"/>
      <w:r>
        <w:t xml:space="preserve"> </w:t>
      </w:r>
      <w:proofErr w:type="gramStart"/>
      <w:r>
        <w:t>pokladny ... = Snížit</w:t>
      </w:r>
      <w:proofErr w:type="gramEnd"/>
      <w:r>
        <w:t xml:space="preserve"> pokladní hotovosti HM</w:t>
      </w:r>
    </w:p>
    <w:p w:rsidR="00616380" w:rsidRDefault="00616380" w:rsidP="00616380">
      <w:pPr>
        <w:spacing w:after="0" w:line="240" w:lineRule="auto"/>
      </w:pPr>
      <w:r>
        <w:t>Zahrnout ne-paragony = Zahrnout účtenky bez prodeje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Receipt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- Událost paragonu = Událost na účtence</w:t>
      </w:r>
    </w:p>
    <w:p w:rsidR="00616380" w:rsidRDefault="00616380" w:rsidP="00616380">
      <w:pPr>
        <w:spacing w:after="0" w:line="240" w:lineRule="auto"/>
      </w:pPr>
      <w:proofErr w:type="spellStart"/>
      <w:r>
        <w:t>Canceled</w:t>
      </w:r>
      <w:proofErr w:type="spellEnd"/>
      <w:r>
        <w:t xml:space="preserve"> line - </w:t>
      </w:r>
      <w:proofErr w:type="spellStart"/>
      <w:r>
        <w:t>Stornovana</w:t>
      </w:r>
      <w:proofErr w:type="spellEnd"/>
      <w:r>
        <w:t xml:space="preserve"> </w:t>
      </w:r>
      <w:proofErr w:type="gramStart"/>
      <w:r>
        <w:t>linka =  Oprava</w:t>
      </w:r>
      <w:proofErr w:type="gramEnd"/>
      <w:r>
        <w:t xml:space="preserve"> řádku</w:t>
      </w:r>
    </w:p>
    <w:p w:rsidR="00616380" w:rsidRDefault="00616380" w:rsidP="00616380">
      <w:pPr>
        <w:spacing w:after="0" w:line="240" w:lineRule="auto"/>
      </w:pPr>
      <w:r>
        <w:t>Spot balance - Kontrola poklady = Audit pokladny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Receipt</w:t>
      </w:r>
      <w:proofErr w:type="spellEnd"/>
      <w:r>
        <w:t xml:space="preserve"> tender - Platební </w:t>
      </w:r>
      <w:proofErr w:type="gramStart"/>
      <w:r>
        <w:t>prostředek ... = Typ</w:t>
      </w:r>
      <w:proofErr w:type="gramEnd"/>
      <w:r>
        <w:t xml:space="preserve"> platby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Advanced</w:t>
      </w:r>
      <w:proofErr w:type="spellEnd"/>
    </w:p>
    <w:p w:rsidR="00616380" w:rsidRDefault="00616380" w:rsidP="00616380">
      <w:pPr>
        <w:spacing w:after="0" w:line="240" w:lineRule="auto"/>
      </w:pPr>
      <w:r>
        <w:t>Pracovní stanice = Číslo pokladny</w:t>
      </w:r>
    </w:p>
    <w:p w:rsidR="00616380" w:rsidRDefault="00616380" w:rsidP="00616380">
      <w:pPr>
        <w:spacing w:after="0" w:line="240" w:lineRule="auto"/>
      </w:pPr>
      <w:r>
        <w:t>Číslo paragonu = Číslo účtenky</w:t>
      </w:r>
    </w:p>
    <w:p w:rsidR="00616380" w:rsidRDefault="00616380" w:rsidP="00616380">
      <w:pPr>
        <w:spacing w:after="0" w:line="240" w:lineRule="auto"/>
      </w:pPr>
      <w:r>
        <w:t>Počet položek = Hodnota jednoho kusu</w:t>
      </w:r>
    </w:p>
    <w:p w:rsidR="00616380" w:rsidRDefault="00616380" w:rsidP="00616380">
      <w:pPr>
        <w:spacing w:after="0" w:line="240" w:lineRule="auto"/>
      </w:pPr>
      <w:r>
        <w:t>Částka = Částka celkem</w:t>
      </w:r>
    </w:p>
    <w:p w:rsidR="00616380" w:rsidRDefault="00616380" w:rsidP="00616380">
      <w:pPr>
        <w:spacing w:after="0" w:line="240" w:lineRule="auto"/>
      </w:pPr>
      <w:r>
        <w:t xml:space="preserve">Vyloučit </w:t>
      </w:r>
      <w:proofErr w:type="spellStart"/>
      <w:proofErr w:type="gramStart"/>
      <w:r>
        <w:t>maloobch</w:t>
      </w:r>
      <w:proofErr w:type="spellEnd"/>
      <w:r>
        <w:t>...</w:t>
      </w:r>
      <w:proofErr w:type="gramEnd"/>
      <w:r>
        <w:t xml:space="preserve"> = Vyloučit prodejní transakce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headder</w:t>
      </w:r>
      <w:proofErr w:type="spellEnd"/>
    </w:p>
    <w:p w:rsidR="00616380" w:rsidRDefault="00616380" w:rsidP="00616380">
      <w:pPr>
        <w:spacing w:after="0" w:line="240" w:lineRule="auto"/>
      </w:pPr>
      <w:r>
        <w:t>Obchodní jednotka = Číslo obchodu</w:t>
      </w:r>
    </w:p>
    <w:p w:rsidR="00616380" w:rsidRDefault="00616380" w:rsidP="00616380">
      <w:pPr>
        <w:spacing w:after="0" w:line="240" w:lineRule="auto"/>
      </w:pPr>
      <w:r>
        <w:t>Obchodní den = Datum</w:t>
      </w:r>
    </w:p>
    <w:p w:rsidR="00616380" w:rsidRDefault="00616380" w:rsidP="00616380">
      <w:pPr>
        <w:spacing w:after="0" w:line="240" w:lineRule="auto"/>
      </w:pPr>
      <w:r>
        <w:t>Číslo paragonu = Číslo účtenky</w:t>
      </w:r>
    </w:p>
    <w:p w:rsidR="00616380" w:rsidRDefault="00616380" w:rsidP="00616380">
      <w:pPr>
        <w:spacing w:after="0" w:line="240" w:lineRule="auto"/>
      </w:pPr>
      <w:r>
        <w:t>Pracovní stanice = Číslo pokladny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lastRenderedPageBreak/>
        <w:t xml:space="preserve">Vat </w:t>
      </w:r>
      <w:proofErr w:type="spellStart"/>
      <w:r>
        <w:t>inv</w:t>
      </w:r>
      <w:proofErr w:type="spellEnd"/>
      <w:r>
        <w:t xml:space="preserve"> </w:t>
      </w:r>
      <w:proofErr w:type="spellStart"/>
      <w:r>
        <w:t>Journal</w:t>
      </w:r>
      <w:proofErr w:type="spellEnd"/>
    </w:p>
    <w:p w:rsidR="00616380" w:rsidRDefault="00616380" w:rsidP="00616380">
      <w:pPr>
        <w:spacing w:after="0" w:line="240" w:lineRule="auto"/>
      </w:pPr>
      <w:proofErr w:type="spellStart"/>
      <w:r>
        <w:t>Sberna</w:t>
      </w:r>
      <w:proofErr w:type="spellEnd"/>
      <w:r>
        <w:t xml:space="preserve"> </w:t>
      </w:r>
      <w:proofErr w:type="gramStart"/>
      <w:r>
        <w:t>faktura z ... = Souhrnná</w:t>
      </w:r>
      <w:proofErr w:type="gramEnd"/>
      <w:r>
        <w:t xml:space="preserve"> faktura z </w:t>
      </w:r>
      <w:del w:id="149" w:author="Sipova Magdalena (CZSO)" w:date="2015-12-04T10:18:00Z">
        <w:r w:rsidDel="005927AA">
          <w:delText>ústření</w:delText>
        </w:r>
      </w:del>
      <w:ins w:id="150" w:author="Sipova Magdalena (CZSO)" w:date="2015-12-04T10:18:00Z">
        <w:r w:rsidR="005927AA">
          <w:t>ústřední</w:t>
        </w:r>
      </w:ins>
      <w:r>
        <w:t xml:space="preserve"> kanceláře</w:t>
      </w:r>
    </w:p>
    <w:p w:rsidR="00616380" w:rsidRDefault="00616380" w:rsidP="00616380">
      <w:pPr>
        <w:spacing w:after="0" w:line="240" w:lineRule="auto"/>
      </w:pPr>
      <w:proofErr w:type="spellStart"/>
      <w:r>
        <w:t>Sberná</w:t>
      </w:r>
      <w:proofErr w:type="spellEnd"/>
      <w:r>
        <w:t xml:space="preserve"> </w:t>
      </w:r>
      <w:proofErr w:type="gramStart"/>
      <w:r>
        <w:t xml:space="preserve">částeční ... = </w:t>
      </w:r>
      <w:del w:id="151" w:author="Sipova Magdalena (CZSO)" w:date="2015-12-04T10:18:00Z">
        <w:r w:rsidDel="005927AA">
          <w:delText>Sohrnná</w:delText>
        </w:r>
      </w:del>
      <w:ins w:id="152" w:author="Sipova Magdalena (CZSO)" w:date="2015-12-04T10:18:00Z">
        <w:r w:rsidR="005927AA">
          <w:t>Souhrnná</w:t>
        </w:r>
      </w:ins>
      <w:proofErr w:type="gramEnd"/>
      <w:r>
        <w:t xml:space="preserve"> dílčí faktura z </w:t>
      </w:r>
      <w:del w:id="153" w:author="Sipova Magdalena (CZSO)" w:date="2015-12-04T10:18:00Z">
        <w:r w:rsidDel="005927AA">
          <w:delText>ústření</w:delText>
        </w:r>
      </w:del>
      <w:ins w:id="154" w:author="Sipova Magdalena (CZSO)" w:date="2015-12-04T10:18:00Z">
        <w:r w:rsidR="005927AA">
          <w:t>ústřední</w:t>
        </w:r>
      </w:ins>
      <w:r>
        <w:t xml:space="preserve"> </w:t>
      </w:r>
      <w:del w:id="155" w:author="Sipova Magdalena (CZSO)" w:date="2015-12-04T10:18:00Z">
        <w:r w:rsidDel="005927AA">
          <w:delText>kaceláře</w:delText>
        </w:r>
      </w:del>
      <w:ins w:id="156" w:author="Sipova Magdalena (CZSO)" w:date="2015-12-04T10:18:00Z">
        <w:r w:rsidR="005927AA">
          <w:t>kanceláře</w:t>
        </w:r>
      </w:ins>
    </w:p>
    <w:p w:rsidR="00616380" w:rsidRDefault="00616380" w:rsidP="00616380">
      <w:pPr>
        <w:spacing w:after="0" w:line="240" w:lineRule="auto"/>
      </w:pPr>
      <w:r>
        <w:t xml:space="preserve">Kreditní </w:t>
      </w:r>
      <w:proofErr w:type="gramStart"/>
      <w:r>
        <w:t>faktura...</w:t>
      </w:r>
      <w:proofErr w:type="gramEnd"/>
      <w:r>
        <w:t xml:space="preserve"> = Dobropis z POS</w:t>
      </w:r>
    </w:p>
    <w:p w:rsidR="00616380" w:rsidRDefault="00616380" w:rsidP="00616380">
      <w:pPr>
        <w:spacing w:after="0" w:line="240" w:lineRule="auto"/>
      </w:pPr>
      <w:proofErr w:type="gramStart"/>
      <w:r>
        <w:t>Anulování...</w:t>
      </w:r>
      <w:proofErr w:type="gramEnd"/>
      <w:r>
        <w:t xml:space="preserve"> = Zrušené faktury z ústřední </w:t>
      </w:r>
      <w:del w:id="157" w:author="Sipova Magdalena (CZSO)" w:date="2015-12-04T10:18:00Z">
        <w:r w:rsidDel="005927AA">
          <w:delText>kaceláře</w:delText>
        </w:r>
      </w:del>
      <w:ins w:id="158" w:author="Sipova Magdalena (CZSO)" w:date="2015-12-04T10:18:00Z">
        <w:r w:rsidR="005927AA">
          <w:t>kanceláře</w:t>
        </w:r>
      </w:ins>
    </w:p>
    <w:p w:rsidR="00616380" w:rsidRDefault="00616380" w:rsidP="00616380">
      <w:pPr>
        <w:spacing w:after="0" w:line="240" w:lineRule="auto"/>
      </w:pPr>
      <w:proofErr w:type="spellStart"/>
      <w:r>
        <w:t>Mnozstevní</w:t>
      </w:r>
      <w:proofErr w:type="spellEnd"/>
      <w:r>
        <w:t xml:space="preserve"> </w:t>
      </w:r>
      <w:proofErr w:type="gramStart"/>
      <w:r>
        <w:t>kreditní ... = Částečn</w:t>
      </w:r>
      <w:del w:id="159" w:author="Sipova Magdalena (CZSO)" w:date="2015-12-04T10:18:00Z">
        <w:r w:rsidDel="005927AA">
          <w:delText>í</w:delText>
        </w:r>
      </w:del>
      <w:ins w:id="160" w:author="Sipova Magdalena (CZSO)" w:date="2015-12-04T10:18:00Z">
        <w:r w:rsidR="005927AA">
          <w:t>ý</w:t>
        </w:r>
      </w:ins>
      <w:proofErr w:type="gramEnd"/>
      <w:r>
        <w:t xml:space="preserve"> dobropis z ústřední </w:t>
      </w:r>
      <w:del w:id="161" w:author="Sipova Magdalena (CZSO)" w:date="2015-12-04T10:18:00Z">
        <w:r w:rsidDel="005927AA">
          <w:delText>kaceláře</w:delText>
        </w:r>
      </w:del>
      <w:ins w:id="162" w:author="Sipova Magdalena (CZSO)" w:date="2015-12-04T10:18:00Z">
        <w:r w:rsidR="005927AA">
          <w:t>kanceláře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STORE</w:t>
      </w:r>
    </w:p>
    <w:p w:rsidR="00616380" w:rsidRDefault="00616380" w:rsidP="00616380">
      <w:pPr>
        <w:spacing w:after="0" w:line="240" w:lineRule="auto"/>
      </w:pPr>
      <w:r>
        <w:t>Prodejny = Všechny prodejny</w:t>
      </w:r>
    </w:p>
    <w:p w:rsidR="00616380" w:rsidRDefault="00616380" w:rsidP="00616380">
      <w:pPr>
        <w:spacing w:after="0" w:line="240" w:lineRule="auto"/>
      </w:pPr>
      <w:r>
        <w:t>Monitoring - Sledování = Monitorování</w:t>
      </w:r>
    </w:p>
    <w:p w:rsidR="00616380" w:rsidRDefault="00616380" w:rsidP="00616380">
      <w:pPr>
        <w:spacing w:after="0" w:line="240" w:lineRule="auto"/>
      </w:pPr>
      <w:r>
        <w:t xml:space="preserve">Status </w:t>
      </w:r>
      <w:proofErr w:type="gramStart"/>
      <w:r>
        <w:t>pracovní...</w:t>
      </w:r>
      <w:proofErr w:type="gramEnd"/>
      <w:r>
        <w:t xml:space="preserve"> = Status pokladny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Typ jednotky = Maloobchodní </w:t>
      </w:r>
      <w:proofErr w:type="spellStart"/>
      <w:r>
        <w:t>prodejnaProdejny</w:t>
      </w:r>
      <w:proofErr w:type="spellEnd"/>
      <w:r>
        <w:t>, E-</w:t>
      </w:r>
      <w:proofErr w:type="spellStart"/>
      <w:r>
        <w:t>comerce</w:t>
      </w:r>
      <w:proofErr w:type="spellEnd"/>
      <w:r>
        <w:t xml:space="preserve"> = Online</w:t>
      </w:r>
    </w:p>
    <w:p w:rsidR="00616380" w:rsidRDefault="00616380" w:rsidP="00616380">
      <w:pPr>
        <w:spacing w:after="0" w:line="240" w:lineRule="auto"/>
      </w:pPr>
      <w:r>
        <w:t>DPH = IČO</w:t>
      </w:r>
    </w:p>
    <w:p w:rsidR="00616380" w:rsidRDefault="00616380" w:rsidP="00616380">
      <w:pPr>
        <w:spacing w:after="0" w:line="240" w:lineRule="auto"/>
      </w:pPr>
      <w:r>
        <w:t>Hlášení v jazyce prodejny = Reporty v jazyce prodejny</w:t>
      </w:r>
    </w:p>
    <w:p w:rsidR="00616380" w:rsidRDefault="00616380" w:rsidP="00616380">
      <w:pPr>
        <w:spacing w:after="0" w:line="240" w:lineRule="auto"/>
      </w:pPr>
      <w:r>
        <w:t>Obsahuje informace o společnosti = Zahrnout informace o společnosti</w:t>
      </w:r>
    </w:p>
    <w:p w:rsidR="00616380" w:rsidRDefault="00616380" w:rsidP="00616380">
      <w:pPr>
        <w:spacing w:after="0" w:line="240" w:lineRule="auto"/>
      </w:pPr>
      <w:r>
        <w:t>Typ odpovědnosti = Pracovní stanice - Pokladna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Texty na paragonu = Text na účtence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Pracovní stanice = Pokladna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Mesages</w:t>
      </w:r>
      <w:proofErr w:type="spellEnd"/>
    </w:p>
    <w:p w:rsidR="00616380" w:rsidRDefault="00616380" w:rsidP="00616380">
      <w:pPr>
        <w:spacing w:after="0" w:line="240" w:lineRule="auto"/>
      </w:pPr>
      <w:r>
        <w:t>Rozeslat = Rozeslat všem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ITEM</w:t>
      </w:r>
    </w:p>
    <w:p w:rsidR="00616380" w:rsidRDefault="00616380" w:rsidP="00616380">
      <w:pPr>
        <w:spacing w:after="0" w:line="240" w:lineRule="auto"/>
      </w:pPr>
      <w:proofErr w:type="spellStart"/>
      <w:r>
        <w:t>Icon</w:t>
      </w:r>
      <w:proofErr w:type="spellEnd"/>
      <w:r>
        <w:t xml:space="preserve"> </w:t>
      </w:r>
      <w:proofErr w:type="spellStart"/>
      <w:r>
        <w:t>name</w:t>
      </w:r>
      <w:proofErr w:type="spellEnd"/>
      <w:r>
        <w:t>: Položka = Položky</w:t>
      </w:r>
    </w:p>
    <w:p w:rsidR="00616380" w:rsidRDefault="00616380" w:rsidP="00616380">
      <w:pPr>
        <w:spacing w:after="0" w:line="240" w:lineRule="auto"/>
      </w:pPr>
      <w:r>
        <w:t>Text paragonu = Text na účtence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Status: </w:t>
      </w:r>
    </w:p>
    <w:p w:rsidR="00616380" w:rsidRDefault="00616380" w:rsidP="00616380">
      <w:pPr>
        <w:spacing w:after="0" w:line="240" w:lineRule="auto"/>
      </w:pPr>
      <w:r>
        <w:t xml:space="preserve">Aktivní ve </w:t>
      </w:r>
      <w:proofErr w:type="spellStart"/>
      <w:r>
        <w:t>tříde</w:t>
      </w:r>
      <w:proofErr w:type="spellEnd"/>
      <w:r>
        <w:t xml:space="preserve"> = Skladem</w:t>
      </w:r>
    </w:p>
    <w:p w:rsidR="00616380" w:rsidRDefault="00616380" w:rsidP="00616380">
      <w:pPr>
        <w:spacing w:after="0" w:line="240" w:lineRule="auto"/>
      </w:pPr>
      <w:r>
        <w:t xml:space="preserve">Není ve </w:t>
      </w:r>
      <w:proofErr w:type="spellStart"/>
      <w:r>
        <w:t>tříde</w:t>
      </w:r>
      <w:proofErr w:type="spellEnd"/>
      <w:r>
        <w:t xml:space="preserve"> = Není skladem</w:t>
      </w:r>
    </w:p>
    <w:p w:rsidR="00616380" w:rsidRDefault="00616380" w:rsidP="00616380">
      <w:pPr>
        <w:spacing w:after="0" w:line="240" w:lineRule="auto"/>
      </w:pPr>
      <w:r>
        <w:t>Jen místní položky = Pouze v mém obchodě</w:t>
      </w:r>
    </w:p>
    <w:p w:rsidR="00616380" w:rsidRDefault="00616380" w:rsidP="00616380">
      <w:pPr>
        <w:spacing w:after="0" w:line="240" w:lineRule="auto"/>
      </w:pPr>
      <w:r>
        <w:t>ID = ID číslo položky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Článek = Položka</w:t>
      </w:r>
    </w:p>
    <w:p w:rsidR="00616380" w:rsidRDefault="00616380" w:rsidP="00616380">
      <w:pPr>
        <w:spacing w:after="0" w:line="240" w:lineRule="auto"/>
      </w:pPr>
      <w:r>
        <w:t>Cena nákladu = Nákupní cena</w:t>
      </w:r>
    </w:p>
    <w:p w:rsidR="00616380" w:rsidRDefault="00616380" w:rsidP="00616380">
      <w:pPr>
        <w:spacing w:after="0" w:line="240" w:lineRule="auto"/>
      </w:pPr>
      <w:r>
        <w:t>Alternativní ID = Alternativní ID č. položky</w:t>
      </w:r>
    </w:p>
    <w:p w:rsidR="00616380" w:rsidRDefault="00616380" w:rsidP="00616380">
      <w:pPr>
        <w:spacing w:after="0" w:line="240" w:lineRule="auto"/>
      </w:pPr>
      <w:r>
        <w:t>Pravidlo vkladu = Pravidlo pro zálohu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PROMOTIONS</w:t>
      </w:r>
    </w:p>
    <w:p w:rsidR="00616380" w:rsidRDefault="00616380" w:rsidP="00616380">
      <w:pPr>
        <w:spacing w:after="0" w:line="240" w:lineRule="auto"/>
      </w:pPr>
      <w:r>
        <w:t>Akce = Aktivity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Teritorium = Región</w:t>
      </w:r>
    </w:p>
    <w:p w:rsidR="00616380" w:rsidRDefault="00616380" w:rsidP="00616380">
      <w:pPr>
        <w:spacing w:after="0" w:line="240" w:lineRule="auto"/>
      </w:pPr>
      <w:r>
        <w:t xml:space="preserve">Člen prodejny = Zákazník v </w:t>
      </w:r>
      <w:del w:id="163" w:author="Sipova Magdalena (CZSO)" w:date="2015-12-04T10:18:00Z">
        <w:r w:rsidDel="005927AA">
          <w:delText>jené</w:delText>
        </w:r>
      </w:del>
      <w:ins w:id="164" w:author="Sipova Magdalena (CZSO)" w:date="2015-12-04T10:18:00Z">
        <w:r w:rsidR="005927AA">
          <w:t>jedné</w:t>
        </w:r>
      </w:ins>
      <w:r>
        <w:t xml:space="preserve"> prodejně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ACCOUNTING</w:t>
      </w:r>
    </w:p>
    <w:p w:rsidR="00616380" w:rsidRDefault="00616380" w:rsidP="00616380">
      <w:pPr>
        <w:spacing w:after="0" w:line="240" w:lineRule="auto"/>
      </w:pPr>
      <w:r>
        <w:t>Pracovní stanice = Číslo pokladny</w:t>
      </w:r>
    </w:p>
    <w:p w:rsidR="00616380" w:rsidRDefault="00616380" w:rsidP="00616380">
      <w:pPr>
        <w:spacing w:after="0" w:line="240" w:lineRule="auto"/>
      </w:pPr>
      <w:r>
        <w:t xml:space="preserve">Auditováno = </w:t>
      </w:r>
      <w:del w:id="165" w:author="Sipova Magdalena (CZSO)" w:date="2015-12-04T10:19:00Z">
        <w:r w:rsidDel="005927AA">
          <w:delText>Spočítano</w:delText>
        </w:r>
      </w:del>
      <w:ins w:id="166" w:author="Sipova Magdalena (CZSO)" w:date="2015-12-04T10:19:00Z">
        <w:r w:rsidR="005927AA">
          <w:t>Spočítáno</w:t>
        </w:r>
      </w:ins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Obchodní den = Datum</w:t>
      </w:r>
    </w:p>
    <w:p w:rsidR="00616380" w:rsidRDefault="00616380" w:rsidP="00616380">
      <w:pPr>
        <w:spacing w:after="0" w:line="240" w:lineRule="auto"/>
      </w:pPr>
      <w:r>
        <w:t>Příruční pokladna = Pokladniční hotovost</w:t>
      </w:r>
    </w:p>
    <w:p w:rsidR="00616380" w:rsidRDefault="00616380" w:rsidP="00616380">
      <w:pPr>
        <w:spacing w:after="0" w:line="240" w:lineRule="auto"/>
      </w:pPr>
      <w:r>
        <w:lastRenderedPageBreak/>
        <w:t>Vyplacení/Přijetí = Vklad/Výběr</w:t>
      </w:r>
    </w:p>
    <w:p w:rsidR="00616380" w:rsidRDefault="00616380" w:rsidP="00616380">
      <w:pPr>
        <w:spacing w:after="0" w:line="240" w:lineRule="auto"/>
      </w:pPr>
      <w:r>
        <w:t>Auditované = Spočteno</w:t>
      </w:r>
    </w:p>
    <w:p w:rsidR="00616380" w:rsidRDefault="00616380" w:rsidP="00616380">
      <w:pPr>
        <w:spacing w:after="0" w:line="240" w:lineRule="auto"/>
      </w:pPr>
      <w:r>
        <w:t>Neauditováno = Nespočteno</w:t>
      </w:r>
    </w:p>
    <w:p w:rsidR="00616380" w:rsidRDefault="00616380" w:rsidP="00616380">
      <w:pPr>
        <w:spacing w:after="0" w:line="240" w:lineRule="auto"/>
      </w:pPr>
      <w:r>
        <w:t>Rozdíl v auditu = Rozdíl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gramStart"/>
      <w:r>
        <w:t>Operátor/</w:t>
      </w:r>
      <w:proofErr w:type="spellStart"/>
      <w:r>
        <w:t>prac</w:t>
      </w:r>
      <w:proofErr w:type="spellEnd"/>
      <w:r>
        <w:t>....</w:t>
      </w:r>
      <w:proofErr w:type="gramEnd"/>
      <w:r>
        <w:t xml:space="preserve"> = Pokladník/Pokladna</w:t>
      </w:r>
    </w:p>
    <w:p w:rsidR="00616380" w:rsidRDefault="00616380" w:rsidP="00616380">
      <w:pPr>
        <w:spacing w:after="0" w:line="240" w:lineRule="auto"/>
      </w:pPr>
      <w:r>
        <w:t>Aktivní pracovní stanice = Aktivní pokladna</w:t>
      </w:r>
    </w:p>
    <w:p w:rsidR="00616380" w:rsidRDefault="00616380" w:rsidP="00616380">
      <w:pPr>
        <w:spacing w:after="0" w:line="240" w:lineRule="auto"/>
      </w:pPr>
      <w:r>
        <w:t xml:space="preserve">Poslední </w:t>
      </w:r>
      <w:proofErr w:type="spellStart"/>
      <w:proofErr w:type="gramStart"/>
      <w:r>
        <w:t>prac</w:t>
      </w:r>
      <w:proofErr w:type="spellEnd"/>
      <w:r>
        <w:t>....</w:t>
      </w:r>
      <w:proofErr w:type="gramEnd"/>
      <w:r>
        <w:t xml:space="preserve"> = Poslední pokladna</w:t>
      </w:r>
    </w:p>
    <w:p w:rsidR="00616380" w:rsidRDefault="00616380" w:rsidP="00616380">
      <w:pPr>
        <w:spacing w:after="0" w:line="240" w:lineRule="auto"/>
      </w:pPr>
      <w:r>
        <w:t xml:space="preserve">Všechny </w:t>
      </w:r>
      <w:proofErr w:type="spellStart"/>
      <w:r>
        <w:t>prac</w:t>
      </w:r>
      <w:proofErr w:type="spellEnd"/>
      <w:r>
        <w:t xml:space="preserve"> </w:t>
      </w:r>
      <w:proofErr w:type="gramStart"/>
      <w:r>
        <w:t>sta.....</w:t>
      </w:r>
      <w:proofErr w:type="gramEnd"/>
      <w:r>
        <w:t xml:space="preserve"> = Všechny pokladny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AUDIT</w:t>
      </w:r>
    </w:p>
    <w:p w:rsidR="00616380" w:rsidRDefault="00616380" w:rsidP="00616380">
      <w:pPr>
        <w:spacing w:after="0" w:line="240" w:lineRule="auto"/>
      </w:pPr>
      <w:r>
        <w:t xml:space="preserve">Audit = </w:t>
      </w:r>
      <w:proofErr w:type="spellStart"/>
      <w:r>
        <w:t>Pokl</w:t>
      </w:r>
      <w:proofErr w:type="spellEnd"/>
      <w:r>
        <w:t xml:space="preserve">. </w:t>
      </w:r>
      <w:proofErr w:type="gramStart"/>
      <w:r>
        <w:t>výkaz</w:t>
      </w:r>
      <w:proofErr w:type="gramEnd"/>
      <w:r>
        <w:t xml:space="preserve"> (HM)</w:t>
      </w:r>
    </w:p>
    <w:p w:rsidR="00616380" w:rsidRDefault="00616380" w:rsidP="00616380">
      <w:pPr>
        <w:spacing w:after="0" w:line="240" w:lineRule="auto"/>
      </w:pPr>
      <w:r>
        <w:t xml:space="preserve">Audit pokladny povedl/a = </w:t>
      </w:r>
      <w:proofErr w:type="spellStart"/>
      <w:r>
        <w:t>Pokl</w:t>
      </w:r>
      <w:proofErr w:type="spellEnd"/>
      <w:r>
        <w:t xml:space="preserve">. </w:t>
      </w:r>
      <w:del w:id="167" w:author="Sipova Magdalena (CZSO)" w:date="2015-12-04T10:19:00Z">
        <w:r w:rsidDel="005927AA">
          <w:delText>výzak</w:delText>
        </w:r>
      </w:del>
      <w:proofErr w:type="gramStart"/>
      <w:ins w:id="168" w:author="Sipova Magdalena (CZSO)" w:date="2015-12-04T10:19:00Z">
        <w:r w:rsidR="005927AA">
          <w:t>výkaz</w:t>
        </w:r>
      </w:ins>
      <w:proofErr w:type="gramEnd"/>
      <w:r>
        <w:t xml:space="preserve"> pokladny provedl/a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Přiruční</w:t>
      </w:r>
      <w:proofErr w:type="spellEnd"/>
      <w:r>
        <w:t xml:space="preserve"> pokladna = Pokladniční hotovost</w:t>
      </w:r>
    </w:p>
    <w:p w:rsidR="00616380" w:rsidRDefault="00616380" w:rsidP="00616380">
      <w:pPr>
        <w:spacing w:after="0" w:line="240" w:lineRule="auto"/>
      </w:pPr>
      <w:r>
        <w:t>K auditu = Spočteno</w:t>
      </w:r>
    </w:p>
    <w:p w:rsidR="00616380" w:rsidRDefault="00616380" w:rsidP="00616380">
      <w:pPr>
        <w:spacing w:after="0" w:line="240" w:lineRule="auto"/>
      </w:pPr>
      <w:r>
        <w:t>Statistika - Jméno = Popis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SCHVÁLENÍ APPROVAL</w:t>
      </w:r>
    </w:p>
    <w:p w:rsidR="00616380" w:rsidRDefault="00616380" w:rsidP="00616380">
      <w:pPr>
        <w:spacing w:after="0" w:line="240" w:lineRule="auto"/>
      </w:pPr>
      <w:r>
        <w:t xml:space="preserve">Počet auditů = Počet </w:t>
      </w:r>
      <w:proofErr w:type="spellStart"/>
      <w:r>
        <w:t>pokl</w:t>
      </w:r>
      <w:proofErr w:type="spellEnd"/>
      <w:r>
        <w:t>. výkazů</w:t>
      </w:r>
    </w:p>
    <w:p w:rsidR="00616380" w:rsidRDefault="00616380" w:rsidP="00616380">
      <w:pPr>
        <w:spacing w:after="0" w:line="240" w:lineRule="auto"/>
      </w:pPr>
      <w:r>
        <w:t>Deposit - Vklad = Záloha</w:t>
      </w:r>
    </w:p>
    <w:p w:rsidR="00616380" w:rsidRDefault="00616380" w:rsidP="00616380">
      <w:pPr>
        <w:spacing w:after="0" w:line="240" w:lineRule="auto"/>
      </w:pPr>
      <w:r>
        <w:t>Auditováno = Spočteno</w:t>
      </w:r>
    </w:p>
    <w:p w:rsidR="00616380" w:rsidRDefault="00616380" w:rsidP="00616380">
      <w:pPr>
        <w:spacing w:after="0" w:line="240" w:lineRule="auto"/>
      </w:pPr>
      <w:r>
        <w:t xml:space="preserve">Rozdíl v auditu = Rozdíl v </w:t>
      </w:r>
      <w:proofErr w:type="spellStart"/>
      <w:r>
        <w:t>pokl</w:t>
      </w:r>
      <w:proofErr w:type="spellEnd"/>
      <w:r>
        <w:t xml:space="preserve">. </w:t>
      </w:r>
      <w:del w:id="169" w:author="Sipova Magdalena (CZSO)" w:date="2015-12-04T10:19:00Z">
        <w:r w:rsidDel="005927AA">
          <w:delText>výzaku</w:delText>
        </w:r>
      </w:del>
      <w:ins w:id="170" w:author="Sipova Magdalena (CZSO)" w:date="2015-12-04T10:19:00Z">
        <w:r w:rsidR="005927AA">
          <w:t>výkazu</w:t>
        </w:r>
      </w:ins>
    </w:p>
    <w:p w:rsidR="00616380" w:rsidRDefault="00616380" w:rsidP="00616380">
      <w:pPr>
        <w:spacing w:after="0" w:line="240" w:lineRule="auto"/>
      </w:pPr>
      <w:proofErr w:type="spellStart"/>
      <w:r>
        <w:t>Ukážat</w:t>
      </w:r>
      <w:proofErr w:type="spellEnd"/>
      <w:r>
        <w:t xml:space="preserve"> </w:t>
      </w:r>
      <w:proofErr w:type="spellStart"/>
      <w:proofErr w:type="gramStart"/>
      <w:r>
        <w:t>všetchny</w:t>
      </w:r>
      <w:proofErr w:type="spellEnd"/>
      <w:r>
        <w:t xml:space="preserve"> ... = Ukázat</w:t>
      </w:r>
      <w:proofErr w:type="gramEnd"/>
      <w:r>
        <w:t xml:space="preserve"> všechny </w:t>
      </w:r>
      <w:del w:id="171" w:author="Sipova Magdalena (CZSO)" w:date="2015-12-04T10:19:00Z">
        <w:r w:rsidDel="005927AA">
          <w:delText>spůsoby</w:delText>
        </w:r>
      </w:del>
      <w:ins w:id="172" w:author="Sipova Magdalena (CZSO)" w:date="2015-12-04T10:19:00Z">
        <w:r w:rsidR="005927AA">
          <w:t>způsoby</w:t>
        </w:r>
      </w:ins>
      <w:r>
        <w:t xml:space="preserve"> platby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Částečný vklad = </w:t>
      </w:r>
      <w:del w:id="173" w:author="Sipova Magdalena (CZSO)" w:date="2015-12-04T10:19:00Z">
        <w:r w:rsidDel="005927AA">
          <w:delText>Odpopeldní</w:delText>
        </w:r>
      </w:del>
      <w:ins w:id="174" w:author="Sipova Magdalena (CZSO)" w:date="2015-12-04T10:19:00Z">
        <w:r w:rsidR="005927AA">
          <w:t>Odpolední</w:t>
        </w:r>
      </w:ins>
      <w:r>
        <w:t xml:space="preserve"> hotovost (HM)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Nový </w:t>
      </w:r>
      <w:proofErr w:type="spellStart"/>
      <w:r>
        <w:t>hlavný</w:t>
      </w:r>
      <w:proofErr w:type="spellEnd"/>
      <w:r>
        <w:t xml:space="preserve"> </w:t>
      </w:r>
      <w:proofErr w:type="gramStart"/>
      <w:r>
        <w:t>sejf...</w:t>
      </w:r>
      <w:proofErr w:type="gramEnd"/>
      <w:r>
        <w:t xml:space="preserve"> = Nové počítaní trezoru</w:t>
      </w:r>
    </w:p>
    <w:p w:rsidR="00616380" w:rsidRDefault="00616380" w:rsidP="00616380">
      <w:pPr>
        <w:spacing w:after="0" w:line="240" w:lineRule="auto"/>
      </w:pPr>
      <w:r>
        <w:t xml:space="preserve">Uložit </w:t>
      </w:r>
      <w:proofErr w:type="gramStart"/>
      <w:r>
        <w:t>sáčky ... = Obaly</w:t>
      </w:r>
      <w:proofErr w:type="gramEnd"/>
      <w:r>
        <w:t xml:space="preserve"> k odeslání (vč. odpolední hotovosti)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ID sáčku = ID obalu/pečeti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Zaslat </w:t>
      </w:r>
      <w:proofErr w:type="gramStart"/>
      <w:r>
        <w:t>údaje...</w:t>
      </w:r>
      <w:proofErr w:type="gramEnd"/>
      <w:r>
        <w:t xml:space="preserve"> = Údaje o obalu k odeslání</w:t>
      </w:r>
    </w:p>
    <w:p w:rsidR="00616380" w:rsidRDefault="00616380" w:rsidP="00616380">
      <w:pPr>
        <w:spacing w:after="0" w:line="240" w:lineRule="auto"/>
      </w:pPr>
      <w:r>
        <w:t>Vybrat sáčky k odeslání = Vybrat obaly k odeslání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EOD</w:t>
      </w:r>
    </w:p>
    <w:p w:rsidR="00616380" w:rsidRDefault="00616380" w:rsidP="00616380">
      <w:pPr>
        <w:spacing w:after="0" w:line="240" w:lineRule="auto"/>
      </w:pPr>
      <w:proofErr w:type="spellStart"/>
      <w:r>
        <w:t>Předběžne</w:t>
      </w:r>
      <w:proofErr w:type="spellEnd"/>
      <w:r>
        <w:t xml:space="preserve"> = </w:t>
      </w:r>
      <w:del w:id="175" w:author="Sipova Magdalena (CZSO)" w:date="2015-12-04T10:19:00Z">
        <w:r w:rsidDel="005927AA">
          <w:delText>Předbězné</w:delText>
        </w:r>
      </w:del>
      <w:ins w:id="176" w:author="Sipova Magdalena (CZSO)" w:date="2015-12-04T10:19:00Z">
        <w:r w:rsidR="005927AA">
          <w:t>Předběžné</w:t>
        </w:r>
      </w:ins>
      <w:r>
        <w:t xml:space="preserve"> ukončení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REPORTS</w:t>
      </w:r>
    </w:p>
    <w:p w:rsidR="00616380" w:rsidRDefault="00616380" w:rsidP="00616380">
      <w:pPr>
        <w:spacing w:after="0" w:line="240" w:lineRule="auto"/>
      </w:pPr>
      <w:r>
        <w:t>Hlášení = Reporty</w:t>
      </w:r>
    </w:p>
    <w:p w:rsidR="00616380" w:rsidRDefault="00616380" w:rsidP="00616380">
      <w:pPr>
        <w:spacing w:after="0" w:line="240" w:lineRule="auto"/>
      </w:pPr>
      <w:r>
        <w:t>Jméno hlášení = Název reportu</w:t>
      </w:r>
    </w:p>
    <w:p w:rsidR="00616380" w:rsidRDefault="00616380" w:rsidP="00616380">
      <w:pPr>
        <w:spacing w:after="0" w:line="240" w:lineRule="auto"/>
      </w:pPr>
      <w:r>
        <w:t>Hlášení o chyb... = Report o chybějících položkách</w:t>
      </w:r>
    </w:p>
    <w:p w:rsidR="00616380" w:rsidRDefault="00616380" w:rsidP="00616380">
      <w:pPr>
        <w:spacing w:after="0" w:line="240" w:lineRule="auto"/>
      </w:pPr>
      <w:r>
        <w:t>Hlášení o seřazení = Report úspěšnosti položek</w:t>
      </w:r>
    </w:p>
    <w:p w:rsidR="00616380" w:rsidRDefault="00616380" w:rsidP="00616380">
      <w:pPr>
        <w:spacing w:after="0" w:line="240" w:lineRule="auto"/>
      </w:pPr>
      <w:r>
        <w:t xml:space="preserve">- </w:t>
      </w:r>
      <w:proofErr w:type="spellStart"/>
      <w:r>
        <w:t>pdf</w:t>
      </w:r>
      <w:proofErr w:type="spellEnd"/>
      <w:r>
        <w:t>: Číslo článku = ID číslo položky</w:t>
      </w:r>
    </w:p>
    <w:p w:rsidR="00616380" w:rsidRDefault="00616380" w:rsidP="00616380">
      <w:pPr>
        <w:spacing w:after="0" w:line="240" w:lineRule="auto"/>
      </w:pPr>
      <w:r>
        <w:t>- Článek = Popis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Pokladní </w:t>
      </w:r>
      <w:proofErr w:type="spellStart"/>
      <w:r>
        <w:t>hlášní</w:t>
      </w:r>
      <w:proofErr w:type="spellEnd"/>
      <w:r>
        <w:t xml:space="preserve"> = Pokladní výkaz</w:t>
      </w:r>
    </w:p>
    <w:p w:rsidR="00616380" w:rsidRDefault="00616380" w:rsidP="00616380">
      <w:pPr>
        <w:spacing w:after="0" w:line="240" w:lineRule="auto"/>
      </w:pPr>
      <w:r>
        <w:t>Operátor = Pokladní/k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Predej</w:t>
      </w:r>
      <w:proofErr w:type="spellEnd"/>
      <w:r>
        <w:t xml:space="preserve"> na oddělení = Prodej podle oddělení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Seznam výběru = </w:t>
      </w:r>
      <w:proofErr w:type="spellStart"/>
      <w:r>
        <w:t>Picklist</w:t>
      </w:r>
      <w:proofErr w:type="spellEnd"/>
    </w:p>
    <w:p w:rsidR="00616380" w:rsidRDefault="00616380" w:rsidP="00616380">
      <w:pPr>
        <w:spacing w:after="0" w:line="240" w:lineRule="auto"/>
      </w:pPr>
      <w:r>
        <w:lastRenderedPageBreak/>
        <w:t xml:space="preserve">Číslo článku = Číslo </w:t>
      </w:r>
      <w:del w:id="177" w:author="Sipova Magdalena (CZSO)" w:date="2015-12-04T10:19:00Z">
        <w:r w:rsidDel="005927AA">
          <w:delText>poroduktu</w:delText>
        </w:r>
      </w:del>
      <w:ins w:id="178" w:author="Sipova Magdalena (CZSO)" w:date="2015-12-04T10:19:00Z">
        <w:r w:rsidR="005927AA">
          <w:t>produktu</w:t>
        </w:r>
      </w:ins>
    </w:p>
    <w:p w:rsidR="00616380" w:rsidRDefault="00616380" w:rsidP="00616380">
      <w:pPr>
        <w:spacing w:after="0" w:line="240" w:lineRule="auto"/>
      </w:pPr>
      <w:r>
        <w:t>Komu = Do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Údaje hotovostní karty = Údaje o platebních karty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z celku = %</w:t>
      </w:r>
    </w:p>
    <w:p w:rsidR="00616380" w:rsidRDefault="00616380" w:rsidP="00616380">
      <w:pPr>
        <w:spacing w:after="0" w:line="240" w:lineRule="auto"/>
      </w:pPr>
      <w:proofErr w:type="spellStart"/>
      <w:r>
        <w:t>Pruměr</w:t>
      </w:r>
      <w:proofErr w:type="spellEnd"/>
      <w:r>
        <w:t xml:space="preserve"> z celku Kč - </w:t>
      </w:r>
      <w:proofErr w:type="spellStart"/>
      <w:r>
        <w:t>avg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in CZK - </w:t>
      </w:r>
      <w:proofErr w:type="spellStart"/>
      <w:r>
        <w:t>shorte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del w:id="179" w:author="Sipova Magdalena (CZSO)" w:date="2015-12-04T10:19:00Z">
        <w:r w:rsidDel="005927AA">
          <w:delText>Průmer</w:delText>
        </w:r>
      </w:del>
      <w:ins w:id="180" w:author="Sipova Magdalena (CZSO)" w:date="2015-12-04T10:19:00Z">
        <w:r w:rsidR="005927AA">
          <w:t>Průměr</w:t>
        </w:r>
      </w:ins>
      <w:r>
        <w:t xml:space="preserve"> KČ</w:t>
      </w:r>
    </w:p>
    <w:p w:rsidR="00616380" w:rsidRDefault="00616380" w:rsidP="00616380">
      <w:pPr>
        <w:spacing w:after="0" w:line="240" w:lineRule="auto"/>
      </w:pPr>
      <w:r>
        <w:t xml:space="preserve">Průměr z celku KS - </w:t>
      </w:r>
      <w:proofErr w:type="spellStart"/>
      <w:r>
        <w:t>avg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totak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- </w:t>
      </w:r>
      <w:proofErr w:type="spellStart"/>
      <w:r>
        <w:t>shorter</w:t>
      </w:r>
      <w:proofErr w:type="spellEnd"/>
      <w:r>
        <w:t xml:space="preserve"> </w:t>
      </w:r>
      <w:del w:id="181" w:author="Sipova Magdalena (CZSO)" w:date="2015-12-04T10:19:00Z">
        <w:r w:rsidDel="005927AA">
          <w:delText>Průmer</w:delText>
        </w:r>
      </w:del>
      <w:ins w:id="182" w:author="Sipova Magdalena (CZSO)" w:date="2015-12-04T10:19:00Z">
        <w:r w:rsidR="005927AA">
          <w:t>Průměr</w:t>
        </w:r>
      </w:ins>
      <w:r>
        <w:t xml:space="preserve"> KS</w:t>
      </w:r>
    </w:p>
    <w:p w:rsidR="00616380" w:rsidRDefault="00616380" w:rsidP="00616380">
      <w:pPr>
        <w:spacing w:after="0" w:line="240" w:lineRule="auto"/>
      </w:pPr>
      <w:proofErr w:type="spellStart"/>
      <w:r>
        <w:t>naPoložku</w:t>
      </w:r>
      <w:proofErr w:type="spellEnd"/>
      <w:r>
        <w:t xml:space="preserve"> = Na položku - per </w:t>
      </w:r>
      <w:proofErr w:type="spellStart"/>
      <w:r>
        <w:t>item</w:t>
      </w:r>
      <w:proofErr w:type="spellEnd"/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CENTRALVIEW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Obchodní konfigurace = Obecná konfigurace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Subjekt = </w:t>
      </w:r>
      <w:del w:id="183" w:author="Sipova Magdalena (CZSO)" w:date="2015-12-04T10:19:00Z">
        <w:r w:rsidDel="005927AA">
          <w:delText>Individuálne</w:delText>
        </w:r>
      </w:del>
      <w:ins w:id="184" w:author="Sipova Magdalena (CZSO)" w:date="2015-12-04T10:19:00Z">
        <w:r w:rsidR="005927AA">
          <w:t>Individuálně</w:t>
        </w:r>
      </w:ins>
    </w:p>
    <w:p w:rsidR="00616380" w:rsidRDefault="00616380" w:rsidP="00616380">
      <w:pPr>
        <w:spacing w:after="0" w:line="240" w:lineRule="auto"/>
      </w:pPr>
      <w:r>
        <w:t>Balíčky</w:t>
      </w:r>
    </w:p>
    <w:p w:rsidR="00616380" w:rsidRDefault="00616380" w:rsidP="00616380">
      <w:pPr>
        <w:spacing w:after="0" w:line="240" w:lineRule="auto"/>
      </w:pPr>
      <w:proofErr w:type="spellStart"/>
      <w:r>
        <w:t>Kontajner</w:t>
      </w:r>
      <w:proofErr w:type="spellEnd"/>
      <w:r>
        <w:t xml:space="preserve"> = Skupiny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Stav </w:t>
      </w:r>
      <w:proofErr w:type="spellStart"/>
      <w:r>
        <w:t>kontajneru</w:t>
      </w:r>
      <w:proofErr w:type="spellEnd"/>
      <w:r>
        <w:t xml:space="preserve"> = Stav skupiny</w:t>
      </w:r>
    </w:p>
    <w:p w:rsidR="00616380" w:rsidRDefault="00616380" w:rsidP="00616380">
      <w:pPr>
        <w:spacing w:after="0" w:line="240" w:lineRule="auto"/>
      </w:pPr>
      <w:r>
        <w:t xml:space="preserve">Zastaralý = </w:t>
      </w:r>
      <w:del w:id="185" w:author="Sipova Magdalena (CZSO)" w:date="2015-12-04T10:20:00Z">
        <w:r w:rsidDel="005927AA">
          <w:delText>Neaktívny</w:delText>
        </w:r>
      </w:del>
      <w:ins w:id="186" w:author="Sipova Magdalena (CZSO)" w:date="2015-12-04T10:20:00Z">
        <w:r w:rsidR="005927AA">
          <w:t>Neaktívní</w:t>
        </w:r>
      </w:ins>
    </w:p>
    <w:p w:rsidR="00616380" w:rsidRDefault="00616380" w:rsidP="00616380">
      <w:pPr>
        <w:spacing w:after="0" w:line="240" w:lineRule="auto"/>
      </w:pPr>
      <w:r>
        <w:t>Násobič kurzu = Násobitel kurzu</w:t>
      </w:r>
      <w:r>
        <w:tab/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Prepare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=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hlášení in </w:t>
      </w:r>
      <w:proofErr w:type="spellStart"/>
      <w:r>
        <w:t>descrtiptio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1st: reporty 2nd: reportů.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proofErr w:type="spellStart"/>
      <w:r>
        <w:t>Housekeeping</w:t>
      </w:r>
      <w:proofErr w:type="spellEnd"/>
      <w:r>
        <w:t xml:space="preserve"> - Hospodaření = Mazání starých reportů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Ověření </w:t>
      </w:r>
      <w:proofErr w:type="spellStart"/>
      <w:r>
        <w:t>údajú</w:t>
      </w:r>
      <w:proofErr w:type="spellEnd"/>
      <w:r>
        <w:t xml:space="preserve"> </w:t>
      </w:r>
      <w:proofErr w:type="gramStart"/>
      <w:r>
        <w:t>polo...</w:t>
      </w:r>
      <w:proofErr w:type="gramEnd"/>
      <w:r>
        <w:t xml:space="preserve"> = Ověření </w:t>
      </w:r>
      <w:del w:id="187" w:author="Sipova Magdalena (CZSO)" w:date="2015-12-04T10:20:00Z">
        <w:r w:rsidDel="005927AA">
          <w:delText>údajú</w:delText>
        </w:r>
      </w:del>
      <w:ins w:id="188" w:author="Sipova Magdalena (CZSO)" w:date="2015-12-04T10:20:00Z">
        <w:r w:rsidR="005927AA">
          <w:t>údajů</w:t>
        </w:r>
      </w:ins>
      <w:r>
        <w:t xml:space="preserve"> položek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 xml:space="preserve">Částečné </w:t>
      </w:r>
      <w:proofErr w:type="spellStart"/>
      <w:proofErr w:type="gramStart"/>
      <w:r>
        <w:t>hromadndě</w:t>
      </w:r>
      <w:proofErr w:type="spellEnd"/>
      <w:r>
        <w:t>...</w:t>
      </w:r>
      <w:proofErr w:type="gramEnd"/>
      <w:r>
        <w:t xml:space="preserve"> = Částečné načtení </w:t>
      </w:r>
      <w:del w:id="189" w:author="Sipova Magdalena (CZSO)" w:date="2015-12-04T10:20:00Z">
        <w:r w:rsidDel="005927AA">
          <w:delText>skupid</w:delText>
        </w:r>
      </w:del>
      <w:ins w:id="190" w:author="Sipova Magdalena (CZSO)" w:date="2015-12-04T10:20:00Z">
        <w:r w:rsidR="005927AA">
          <w:t>skupin</w:t>
        </w:r>
      </w:ins>
      <w:r>
        <w:t xml:space="preserve"> obchodní jednotky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  <w:r>
        <w:t>Protokol = Log</w:t>
      </w: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616380" w:rsidRDefault="00616380" w:rsidP="00616380">
      <w:pPr>
        <w:spacing w:after="0" w:line="240" w:lineRule="auto"/>
      </w:pPr>
    </w:p>
    <w:p w:rsidR="00A6635B" w:rsidRDefault="00A272D8" w:rsidP="00616380">
      <w:pPr>
        <w:spacing w:after="0" w:line="240" w:lineRule="auto"/>
      </w:pPr>
    </w:p>
    <w:sectPr w:rsidR="00A66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jel Katic">
    <w15:presenceInfo w15:providerId="AD" w15:userId="S-1-5-21-48696095-1192984309-2079600828-265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80"/>
    <w:rsid w:val="00017C47"/>
    <w:rsid w:val="0009098C"/>
    <w:rsid w:val="000975D5"/>
    <w:rsid w:val="00104DE3"/>
    <w:rsid w:val="00232F22"/>
    <w:rsid w:val="003A1E74"/>
    <w:rsid w:val="003C606E"/>
    <w:rsid w:val="004801DF"/>
    <w:rsid w:val="004E4F55"/>
    <w:rsid w:val="0052387A"/>
    <w:rsid w:val="005927AA"/>
    <w:rsid w:val="005C3BE8"/>
    <w:rsid w:val="00616380"/>
    <w:rsid w:val="00651068"/>
    <w:rsid w:val="00690104"/>
    <w:rsid w:val="006916E3"/>
    <w:rsid w:val="006B14A0"/>
    <w:rsid w:val="006F7A21"/>
    <w:rsid w:val="00755763"/>
    <w:rsid w:val="0082440E"/>
    <w:rsid w:val="008B6127"/>
    <w:rsid w:val="008E62EF"/>
    <w:rsid w:val="008F7428"/>
    <w:rsid w:val="00932914"/>
    <w:rsid w:val="0096229F"/>
    <w:rsid w:val="009B6FCA"/>
    <w:rsid w:val="009D0E5A"/>
    <w:rsid w:val="00A272D8"/>
    <w:rsid w:val="00A3760D"/>
    <w:rsid w:val="00A47E76"/>
    <w:rsid w:val="00B36C57"/>
    <w:rsid w:val="00B51269"/>
    <w:rsid w:val="00B817AF"/>
    <w:rsid w:val="00BC4CF8"/>
    <w:rsid w:val="00C15B28"/>
    <w:rsid w:val="00C253A9"/>
    <w:rsid w:val="00CA2C03"/>
    <w:rsid w:val="00CD15D8"/>
    <w:rsid w:val="00CE6B4B"/>
    <w:rsid w:val="00D816D4"/>
    <w:rsid w:val="00E66328"/>
    <w:rsid w:val="00EE3581"/>
    <w:rsid w:val="00EF77B8"/>
    <w:rsid w:val="00F04686"/>
    <w:rsid w:val="00F17B40"/>
    <w:rsid w:val="00F230AE"/>
    <w:rsid w:val="00F3510E"/>
    <w:rsid w:val="00F422D6"/>
    <w:rsid w:val="00F426E0"/>
    <w:rsid w:val="00F6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C1DF0F-5716-46D8-B013-FD006A63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10</Pages>
  <Words>2038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 &amp; M Hennes &amp; Mauritz AB</Company>
  <LinksUpToDate>false</LinksUpToDate>
  <CharactersWithSpaces>12819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Jancik Robert (CZSEC)</dc:creator>
  <cp:lastModifiedBy>Danijel Katic</cp:lastModifiedBy>
  <cp:revision>13</cp:revision>
  <dcterms:created xsi:type="dcterms:W3CDTF">2015-12-23T10:03:00Z</dcterms:created>
  <dcterms:modified xsi:type="dcterms:W3CDTF">2016-01-04T12:02:00Z</dcterms:modified>
</cp:coreProperties>
</file>